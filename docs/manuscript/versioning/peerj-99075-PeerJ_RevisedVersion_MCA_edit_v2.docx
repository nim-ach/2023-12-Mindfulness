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AB908" w14:textId="66678249" w:rsidR="009B747C" w:rsidRPr="009B747C" w:rsidRDefault="00AD3F5F" w:rsidP="009B747C">
      <w:pPr>
        <w:pStyle w:val="Normal1"/>
        <w:contextualSpacing w:val="0"/>
        <w:rPr>
          <w:b/>
          <w:sz w:val="36"/>
          <w:szCs w:val="36"/>
        </w:rPr>
      </w:pPr>
      <w:r w:rsidRPr="00AD3F5F">
        <w:rPr>
          <w:b/>
          <w:sz w:val="36"/>
          <w:szCs w:val="36"/>
        </w:rPr>
        <w:t>Associations between physical fitness, body composition, and heart rate variability during exercise in older people: exploring mediating factors</w:t>
      </w:r>
      <w:r w:rsidR="009B747C" w:rsidRPr="009B747C">
        <w:rPr>
          <w:b/>
          <w:sz w:val="36"/>
          <w:szCs w:val="36"/>
        </w:rPr>
        <w:t>.</w:t>
      </w:r>
    </w:p>
    <w:p w14:paraId="2F94BC1E" w14:textId="32FCAD15" w:rsidR="004D3C18" w:rsidRPr="009B747C" w:rsidRDefault="00D94FB8">
      <w:pPr>
        <w:pStyle w:val="Normal1"/>
        <w:contextualSpacing w:val="0"/>
        <w:rPr>
          <w:b/>
          <w:sz w:val="36"/>
          <w:szCs w:val="36"/>
        </w:rPr>
      </w:pPr>
      <w:r>
        <w:rPr>
          <w:b/>
          <w:sz w:val="36"/>
          <w:szCs w:val="36"/>
        </w:rPr>
        <w:t xml:space="preserve"> </w:t>
      </w:r>
    </w:p>
    <w:p w14:paraId="4ED9DCAC" w14:textId="1A1A8592" w:rsidR="00B77860" w:rsidRPr="009B747C" w:rsidRDefault="009B747C">
      <w:pPr>
        <w:pStyle w:val="Normal1"/>
        <w:contextualSpacing w:val="0"/>
        <w:rPr>
          <w:rFonts w:ascii="Times" w:hAnsi="Times" w:cs="Times"/>
          <w:sz w:val="24"/>
          <w:szCs w:val="24"/>
          <w:lang w:val="es-CL"/>
        </w:rPr>
      </w:pPr>
      <w:r w:rsidRPr="009B747C">
        <w:rPr>
          <w:rFonts w:ascii="Times" w:eastAsia="Times New Roman" w:hAnsi="Times" w:cs="Times"/>
          <w:color w:val="000000"/>
          <w:sz w:val="24"/>
          <w:szCs w:val="24"/>
          <w:lang w:val="es-CL" w:eastAsia="es-CL"/>
        </w:rPr>
        <w:t>Diego Mabe-Castro</w:t>
      </w:r>
      <w:r w:rsidRPr="009B747C">
        <w:rPr>
          <w:rFonts w:ascii="Times" w:eastAsia="Times New Roman" w:hAnsi="Times" w:cs="Times"/>
          <w:color w:val="000000"/>
          <w:sz w:val="24"/>
          <w:szCs w:val="24"/>
          <w:vertAlign w:val="superscript"/>
          <w:lang w:val="es-CL" w:eastAsia="es-CL"/>
        </w:rPr>
        <w:t>1,2</w:t>
      </w:r>
      <w:r w:rsidRPr="009B747C">
        <w:rPr>
          <w:rFonts w:ascii="Times" w:eastAsia="Times New Roman" w:hAnsi="Times" w:cs="Times"/>
          <w:color w:val="000000"/>
          <w:sz w:val="24"/>
          <w:szCs w:val="24"/>
          <w:lang w:val="es-CL" w:eastAsia="es-CL"/>
        </w:rPr>
        <w:t>, Matías Castillo-Aguilar</w:t>
      </w:r>
      <w:r w:rsidRPr="009B747C">
        <w:rPr>
          <w:rFonts w:ascii="Times" w:eastAsia="Times New Roman" w:hAnsi="Times" w:cs="Times"/>
          <w:color w:val="000000"/>
          <w:sz w:val="24"/>
          <w:szCs w:val="24"/>
          <w:vertAlign w:val="superscript"/>
          <w:lang w:val="es-CL" w:eastAsia="es-CL"/>
        </w:rPr>
        <w:t>1</w:t>
      </w:r>
      <w:r w:rsidRPr="009B747C">
        <w:rPr>
          <w:rFonts w:ascii="Times" w:eastAsia="Times New Roman" w:hAnsi="Times" w:cs="Times"/>
          <w:color w:val="000000"/>
          <w:sz w:val="24"/>
          <w:szCs w:val="24"/>
          <w:lang w:val="es-CL" w:eastAsia="es-CL"/>
        </w:rPr>
        <w:t>, Matías Mabe-Castro</w:t>
      </w:r>
      <w:r w:rsidRPr="009B747C">
        <w:rPr>
          <w:rFonts w:ascii="Times" w:eastAsia="Times New Roman" w:hAnsi="Times" w:cs="Times"/>
          <w:color w:val="000000"/>
          <w:sz w:val="24"/>
          <w:szCs w:val="24"/>
          <w:vertAlign w:val="superscript"/>
          <w:lang w:val="es-CL" w:eastAsia="es-CL"/>
        </w:rPr>
        <w:t>1,3</w:t>
      </w:r>
      <w:r w:rsidRPr="009B747C">
        <w:rPr>
          <w:rFonts w:ascii="Times" w:eastAsia="Times New Roman" w:hAnsi="Times" w:cs="Times"/>
          <w:color w:val="000000"/>
          <w:sz w:val="24"/>
          <w:szCs w:val="24"/>
          <w:lang w:val="es-CL" w:eastAsia="es-CL"/>
        </w:rPr>
        <w:t>, Ruby Méndez Muñoz</w:t>
      </w:r>
      <w:r w:rsidRPr="009B747C">
        <w:rPr>
          <w:rFonts w:ascii="Times" w:eastAsia="Times New Roman" w:hAnsi="Times" w:cs="Times"/>
          <w:color w:val="000000"/>
          <w:sz w:val="24"/>
          <w:szCs w:val="24"/>
          <w:vertAlign w:val="superscript"/>
          <w:lang w:val="es-CL" w:eastAsia="es-CL"/>
        </w:rPr>
        <w:t>1</w:t>
      </w:r>
      <w:r w:rsidRPr="009B747C">
        <w:rPr>
          <w:rFonts w:ascii="Times" w:eastAsia="Times New Roman" w:hAnsi="Times" w:cs="Times"/>
          <w:color w:val="000000"/>
          <w:sz w:val="24"/>
          <w:szCs w:val="24"/>
          <w:lang w:val="es-CL" w:eastAsia="es-CL"/>
        </w:rPr>
        <w:t>, Carla Basualto</w:t>
      </w:r>
      <w:sdt>
        <w:sdtPr>
          <w:rPr>
            <w:rFonts w:ascii="Times" w:eastAsia="Times New Roman" w:hAnsi="Times" w:cs="Times"/>
            <w:sz w:val="24"/>
            <w:szCs w:val="24"/>
            <w:lang w:eastAsia="es-CL"/>
          </w:rPr>
          <w:tag w:val="goog_rdk_1"/>
          <w:id w:val="776059651"/>
        </w:sdtPr>
        <w:sdtContent>
          <w:r w:rsidRPr="009B747C">
            <w:rPr>
              <w:rFonts w:ascii="Times" w:eastAsia="Times New Roman" w:hAnsi="Times" w:cs="Times"/>
              <w:color w:val="000000"/>
              <w:sz w:val="24"/>
              <w:szCs w:val="24"/>
              <w:lang w:val="es-CL" w:eastAsia="es-CL"/>
            </w:rPr>
            <w:t>-Alarcón</w:t>
          </w:r>
        </w:sdtContent>
      </w:sdt>
      <w:r w:rsidRPr="009B747C">
        <w:rPr>
          <w:rFonts w:ascii="Times" w:eastAsia="Times New Roman" w:hAnsi="Times" w:cs="Times"/>
          <w:color w:val="000000"/>
          <w:sz w:val="24"/>
          <w:szCs w:val="24"/>
          <w:vertAlign w:val="superscript"/>
          <w:lang w:val="es-CL" w:eastAsia="es-CL"/>
        </w:rPr>
        <w:t>4,5</w:t>
      </w:r>
      <w:r w:rsidRPr="009B747C">
        <w:rPr>
          <w:rFonts w:ascii="Times" w:eastAsia="Times New Roman" w:hAnsi="Times" w:cs="Times"/>
          <w:color w:val="000000"/>
          <w:sz w:val="24"/>
          <w:szCs w:val="24"/>
          <w:lang w:val="es-CL" w:eastAsia="es-CL"/>
        </w:rPr>
        <w:t>, Cristian Núñez-Espinosa</w:t>
      </w:r>
      <w:r w:rsidRPr="009B747C">
        <w:rPr>
          <w:rFonts w:ascii="Times" w:eastAsia="Times New Roman" w:hAnsi="Times" w:cs="Times"/>
          <w:color w:val="000000"/>
          <w:sz w:val="24"/>
          <w:szCs w:val="24"/>
          <w:vertAlign w:val="superscript"/>
          <w:lang w:val="es-CL" w:eastAsia="es-CL"/>
        </w:rPr>
        <w:t>1,3,6</w:t>
      </w:r>
      <w:sdt>
        <w:sdtPr>
          <w:rPr>
            <w:rFonts w:ascii="Times" w:eastAsia="Times New Roman" w:hAnsi="Times" w:cs="Times"/>
            <w:sz w:val="24"/>
            <w:szCs w:val="24"/>
            <w:lang w:eastAsia="es-CL"/>
          </w:rPr>
          <w:tag w:val="goog_rdk_2"/>
          <w:id w:val="-961958334"/>
          <w:showingPlcHdr/>
        </w:sdtPr>
        <w:sdtContent>
          <w:r w:rsidRPr="009B747C">
            <w:rPr>
              <w:rFonts w:ascii="Times" w:eastAsia="Times New Roman" w:hAnsi="Times" w:cs="Times"/>
              <w:sz w:val="24"/>
              <w:szCs w:val="24"/>
              <w:lang w:val="es-CL" w:eastAsia="es-CL"/>
            </w:rPr>
            <w:t xml:space="preserve">     </w:t>
          </w:r>
        </w:sdtContent>
      </w:sdt>
    </w:p>
    <w:p w14:paraId="16F38D73" w14:textId="77777777" w:rsidR="00B77860" w:rsidRPr="009B747C" w:rsidRDefault="00B77860">
      <w:pPr>
        <w:pStyle w:val="Normal1"/>
        <w:contextualSpacing w:val="0"/>
        <w:rPr>
          <w:rFonts w:ascii="Times" w:hAnsi="Times" w:cs="Times"/>
          <w:sz w:val="24"/>
          <w:szCs w:val="24"/>
          <w:vertAlign w:val="superscript"/>
          <w:lang w:val="es-CL"/>
        </w:rPr>
      </w:pPr>
    </w:p>
    <w:p w14:paraId="15882938" w14:textId="77777777" w:rsidR="009B747C" w:rsidRPr="009B747C" w:rsidRDefault="009B747C" w:rsidP="009B747C">
      <w:pPr>
        <w:pBdr>
          <w:top w:val="nil"/>
          <w:left w:val="nil"/>
          <w:bottom w:val="nil"/>
          <w:right w:val="nil"/>
          <w:between w:val="nil"/>
        </w:pBdr>
        <w:rPr>
          <w:rFonts w:ascii="Times" w:hAnsi="Times" w:cs="Times"/>
          <w:color w:val="000000"/>
          <w:sz w:val="24"/>
          <w:szCs w:val="24"/>
          <w:lang w:val="es-CL"/>
        </w:rPr>
      </w:pPr>
      <w:r w:rsidRPr="009B747C">
        <w:rPr>
          <w:rFonts w:ascii="Times" w:hAnsi="Times" w:cs="Times"/>
          <w:color w:val="000000"/>
          <w:sz w:val="24"/>
          <w:szCs w:val="24"/>
          <w:vertAlign w:val="superscript"/>
          <w:lang w:val="es-CL"/>
        </w:rPr>
        <w:t>1</w:t>
      </w:r>
      <w:r w:rsidRPr="009B747C">
        <w:rPr>
          <w:rFonts w:ascii="Times" w:hAnsi="Times" w:cs="Times"/>
          <w:color w:val="000000"/>
          <w:sz w:val="24"/>
          <w:szCs w:val="24"/>
          <w:lang w:val="es-CL"/>
        </w:rPr>
        <w:t xml:space="preserve"> Centro Asistencial Docente e Investigación, Universidad de Magallanes, Punta Arenas, Chile</w:t>
      </w:r>
    </w:p>
    <w:p w14:paraId="23A1F3AE" w14:textId="77777777" w:rsidR="009B747C" w:rsidRPr="009B747C" w:rsidRDefault="009B747C" w:rsidP="009B747C">
      <w:pPr>
        <w:pBdr>
          <w:top w:val="nil"/>
          <w:left w:val="nil"/>
          <w:bottom w:val="nil"/>
          <w:right w:val="nil"/>
          <w:between w:val="nil"/>
        </w:pBdr>
        <w:rPr>
          <w:rFonts w:ascii="Times" w:hAnsi="Times" w:cs="Times"/>
          <w:color w:val="000000"/>
          <w:sz w:val="24"/>
          <w:szCs w:val="24"/>
          <w:lang w:val="es-CL"/>
        </w:rPr>
      </w:pPr>
      <w:r w:rsidRPr="009B747C">
        <w:rPr>
          <w:rFonts w:ascii="Times" w:hAnsi="Times" w:cs="Times"/>
          <w:color w:val="000000"/>
          <w:sz w:val="24"/>
          <w:szCs w:val="24"/>
          <w:vertAlign w:val="superscript"/>
          <w:lang w:val="es-CL"/>
        </w:rPr>
        <w:t>2</w:t>
      </w:r>
      <w:r w:rsidRPr="009B747C">
        <w:rPr>
          <w:rFonts w:ascii="Times" w:hAnsi="Times" w:cs="Times"/>
          <w:color w:val="000000"/>
          <w:sz w:val="24"/>
          <w:szCs w:val="24"/>
          <w:lang w:val="es-CL"/>
        </w:rPr>
        <w:t xml:space="preserve"> Departamento de Kinesiología, Universidad de Magallanes, Punta Arenas, Chile</w:t>
      </w:r>
    </w:p>
    <w:p w14:paraId="170E25BE" w14:textId="77777777" w:rsidR="009B747C" w:rsidRPr="009B747C" w:rsidRDefault="009B747C" w:rsidP="009B747C">
      <w:pPr>
        <w:pBdr>
          <w:top w:val="nil"/>
          <w:left w:val="nil"/>
          <w:bottom w:val="nil"/>
          <w:right w:val="nil"/>
          <w:between w:val="nil"/>
        </w:pBdr>
        <w:rPr>
          <w:rFonts w:ascii="Times" w:hAnsi="Times" w:cs="Times"/>
          <w:color w:val="000000"/>
          <w:sz w:val="24"/>
          <w:szCs w:val="24"/>
          <w:lang w:val="es-CL"/>
        </w:rPr>
      </w:pPr>
      <w:r w:rsidRPr="009B747C">
        <w:rPr>
          <w:rFonts w:ascii="Times" w:hAnsi="Times" w:cs="Times"/>
          <w:color w:val="000000"/>
          <w:sz w:val="24"/>
          <w:szCs w:val="24"/>
          <w:vertAlign w:val="superscript"/>
          <w:lang w:val="es-CL"/>
        </w:rPr>
        <w:t>3</w:t>
      </w:r>
      <w:r w:rsidRPr="009B747C">
        <w:rPr>
          <w:rFonts w:ascii="Times" w:hAnsi="Times" w:cs="Times"/>
          <w:color w:val="000000"/>
          <w:sz w:val="24"/>
          <w:szCs w:val="24"/>
          <w:lang w:val="es-CL"/>
        </w:rPr>
        <w:t xml:space="preserve"> Escuela de Medicina. Universidad de Magallanes, Punta Arenas, Chile</w:t>
      </w:r>
    </w:p>
    <w:p w14:paraId="14CAA119" w14:textId="77777777" w:rsidR="009B747C" w:rsidRPr="009B747C" w:rsidRDefault="009B747C" w:rsidP="009B747C">
      <w:pPr>
        <w:pBdr>
          <w:top w:val="nil"/>
          <w:left w:val="nil"/>
          <w:bottom w:val="nil"/>
          <w:right w:val="nil"/>
          <w:between w:val="nil"/>
        </w:pBdr>
        <w:rPr>
          <w:rFonts w:ascii="Times" w:hAnsi="Times" w:cs="Times"/>
          <w:color w:val="000000"/>
          <w:sz w:val="24"/>
          <w:szCs w:val="24"/>
        </w:rPr>
      </w:pPr>
      <w:r w:rsidRPr="009B747C">
        <w:rPr>
          <w:rFonts w:ascii="Times" w:hAnsi="Times" w:cs="Times"/>
          <w:color w:val="000000"/>
          <w:sz w:val="24"/>
          <w:szCs w:val="24"/>
          <w:vertAlign w:val="superscript"/>
        </w:rPr>
        <w:t>4</w:t>
      </w:r>
      <w:r w:rsidRPr="009B747C">
        <w:rPr>
          <w:rFonts w:ascii="Times" w:hAnsi="Times" w:cs="Times"/>
          <w:color w:val="000000"/>
          <w:sz w:val="24"/>
          <w:szCs w:val="24"/>
        </w:rPr>
        <w:t xml:space="preserve"> </w:t>
      </w:r>
      <w:sdt>
        <w:sdtPr>
          <w:rPr>
            <w:rFonts w:ascii="Times" w:hAnsi="Times" w:cs="Times"/>
            <w:sz w:val="24"/>
            <w:szCs w:val="24"/>
          </w:rPr>
          <w:tag w:val="goog_rdk_5"/>
          <w:id w:val="-934125724"/>
        </w:sdtPr>
        <w:sdtContent>
          <w:sdt>
            <w:sdtPr>
              <w:rPr>
                <w:rFonts w:ascii="Times" w:hAnsi="Times" w:cs="Times"/>
                <w:sz w:val="24"/>
                <w:szCs w:val="24"/>
              </w:rPr>
              <w:tag w:val="goog_rdk_4"/>
              <w:id w:val="945350697"/>
            </w:sdtPr>
            <w:sdtContent>
              <w:r w:rsidRPr="009B747C">
                <w:rPr>
                  <w:rFonts w:ascii="Times" w:hAnsi="Times" w:cs="Times"/>
                  <w:color w:val="000000"/>
                  <w:sz w:val="24"/>
                  <w:szCs w:val="24"/>
                </w:rPr>
                <w:t xml:space="preserve">Laboratory of Cellular Physiology and Metabolism; Centro PUENTES de </w:t>
              </w:r>
              <w:proofErr w:type="spellStart"/>
              <w:r w:rsidRPr="009B747C">
                <w:rPr>
                  <w:rFonts w:ascii="Times" w:hAnsi="Times" w:cs="Times"/>
                  <w:color w:val="000000"/>
                  <w:sz w:val="24"/>
                  <w:szCs w:val="24"/>
                </w:rPr>
                <w:t>Investigación</w:t>
              </w:r>
              <w:proofErr w:type="spellEnd"/>
              <w:r w:rsidRPr="009B747C">
                <w:rPr>
                  <w:rFonts w:ascii="Times" w:hAnsi="Times" w:cs="Times"/>
                  <w:color w:val="000000"/>
                  <w:sz w:val="24"/>
                  <w:szCs w:val="24"/>
                </w:rPr>
                <w:t xml:space="preserve"> </w:t>
              </w:r>
              <w:proofErr w:type="spellStart"/>
              <w:r w:rsidRPr="009B747C">
                <w:rPr>
                  <w:rFonts w:ascii="Times" w:hAnsi="Times" w:cs="Times"/>
                  <w:color w:val="000000"/>
                  <w:sz w:val="24"/>
                  <w:szCs w:val="24"/>
                </w:rPr>
                <w:t>en</w:t>
              </w:r>
              <w:proofErr w:type="spellEnd"/>
              <w:r w:rsidRPr="009B747C">
                <w:rPr>
                  <w:rFonts w:ascii="Times" w:hAnsi="Times" w:cs="Times"/>
                  <w:color w:val="000000"/>
                  <w:sz w:val="24"/>
                  <w:szCs w:val="24"/>
                </w:rPr>
                <w:t xml:space="preserve"> </w:t>
              </w:r>
              <w:proofErr w:type="spellStart"/>
              <w:r w:rsidRPr="009B747C">
                <w:rPr>
                  <w:rFonts w:ascii="Times" w:hAnsi="Times" w:cs="Times"/>
                  <w:color w:val="000000"/>
                  <w:sz w:val="24"/>
                  <w:szCs w:val="24"/>
                </w:rPr>
                <w:t>Salud</w:t>
              </w:r>
              <w:proofErr w:type="spellEnd"/>
              <w:r w:rsidRPr="009B747C">
                <w:rPr>
                  <w:rFonts w:ascii="Times" w:hAnsi="Times" w:cs="Times"/>
                  <w:color w:val="000000"/>
                  <w:sz w:val="24"/>
                  <w:szCs w:val="24"/>
                </w:rPr>
                <w:t xml:space="preserve">; Health Sciences Department, University of </w:t>
              </w:r>
              <w:proofErr w:type="spellStart"/>
              <w:r w:rsidRPr="009B747C">
                <w:rPr>
                  <w:rFonts w:ascii="Times" w:hAnsi="Times" w:cs="Times"/>
                  <w:color w:val="000000"/>
                  <w:sz w:val="24"/>
                  <w:szCs w:val="24"/>
                </w:rPr>
                <w:t>Aysén</w:t>
              </w:r>
              <w:proofErr w:type="spellEnd"/>
              <w:r w:rsidRPr="009B747C">
                <w:rPr>
                  <w:rFonts w:ascii="Times" w:hAnsi="Times" w:cs="Times"/>
                  <w:color w:val="000000"/>
                  <w:sz w:val="24"/>
                  <w:szCs w:val="24"/>
                </w:rPr>
                <w:t xml:space="preserve">, </w:t>
              </w:r>
              <w:proofErr w:type="spellStart"/>
              <w:r w:rsidRPr="009B747C">
                <w:rPr>
                  <w:rFonts w:ascii="Times" w:hAnsi="Times" w:cs="Times"/>
                  <w:color w:val="000000"/>
                  <w:sz w:val="24"/>
                  <w:szCs w:val="24"/>
                </w:rPr>
                <w:t>Coyhaique</w:t>
              </w:r>
              <w:proofErr w:type="spellEnd"/>
              <w:r w:rsidRPr="009B747C">
                <w:rPr>
                  <w:rFonts w:ascii="Times" w:hAnsi="Times" w:cs="Times"/>
                  <w:color w:val="000000"/>
                  <w:sz w:val="24"/>
                  <w:szCs w:val="24"/>
                </w:rPr>
                <w:t>, Chile</w:t>
              </w:r>
            </w:sdtContent>
          </w:sdt>
        </w:sdtContent>
      </w:sdt>
    </w:p>
    <w:p w14:paraId="3C9302F7" w14:textId="77777777" w:rsidR="009B747C" w:rsidRPr="009B747C" w:rsidRDefault="00000000" w:rsidP="009B747C">
      <w:pPr>
        <w:pBdr>
          <w:top w:val="nil"/>
          <w:left w:val="nil"/>
          <w:bottom w:val="nil"/>
          <w:right w:val="nil"/>
          <w:between w:val="nil"/>
        </w:pBdr>
        <w:rPr>
          <w:rFonts w:ascii="Times" w:hAnsi="Times" w:cs="Times"/>
          <w:color w:val="000000"/>
          <w:sz w:val="24"/>
          <w:szCs w:val="24"/>
        </w:rPr>
      </w:pPr>
      <w:sdt>
        <w:sdtPr>
          <w:rPr>
            <w:rFonts w:ascii="Times" w:hAnsi="Times" w:cs="Times"/>
            <w:sz w:val="24"/>
            <w:szCs w:val="24"/>
          </w:rPr>
          <w:tag w:val="goog_rdk_6"/>
          <w:id w:val="-869148099"/>
        </w:sdtPr>
        <w:sdtContent>
          <w:r w:rsidR="009B747C" w:rsidRPr="009B747C">
            <w:rPr>
              <w:rFonts w:ascii="Times" w:hAnsi="Times" w:cs="Times"/>
              <w:sz w:val="24"/>
              <w:szCs w:val="24"/>
              <w:vertAlign w:val="superscript"/>
            </w:rPr>
            <w:t>5</w:t>
          </w:r>
          <w:r w:rsidR="009B747C" w:rsidRPr="009B747C">
            <w:rPr>
              <w:rFonts w:ascii="Times" w:hAnsi="Times" w:cs="Times"/>
              <w:color w:val="000000"/>
              <w:sz w:val="24"/>
              <w:szCs w:val="24"/>
            </w:rPr>
            <w:t>Anatomy and Legal Medicine Department, Faculty of Medicine, University of Chile, Santiago, Chile</w:t>
          </w:r>
        </w:sdtContent>
      </w:sdt>
      <w:sdt>
        <w:sdtPr>
          <w:rPr>
            <w:rFonts w:ascii="Times" w:hAnsi="Times" w:cs="Times"/>
            <w:sz w:val="24"/>
            <w:szCs w:val="24"/>
          </w:rPr>
          <w:tag w:val="goog_rdk_8"/>
          <w:id w:val="-2075114503"/>
        </w:sdtPr>
        <w:sdtContent/>
      </w:sdt>
      <w:r w:rsidR="009B747C" w:rsidRPr="009B747C">
        <w:rPr>
          <w:rFonts w:ascii="Times" w:hAnsi="Times" w:cs="Times"/>
          <w:color w:val="000000"/>
          <w:sz w:val="24"/>
          <w:szCs w:val="24"/>
        </w:rPr>
        <w:t>.</w:t>
      </w:r>
    </w:p>
    <w:p w14:paraId="6EE59120" w14:textId="77777777" w:rsidR="009B747C" w:rsidRPr="009B747C" w:rsidRDefault="009B747C" w:rsidP="009B747C">
      <w:pPr>
        <w:pBdr>
          <w:top w:val="nil"/>
          <w:left w:val="nil"/>
          <w:bottom w:val="nil"/>
          <w:right w:val="nil"/>
          <w:between w:val="nil"/>
        </w:pBdr>
        <w:rPr>
          <w:rFonts w:ascii="Times" w:hAnsi="Times" w:cs="Times"/>
          <w:color w:val="000000"/>
          <w:sz w:val="24"/>
          <w:szCs w:val="24"/>
        </w:rPr>
      </w:pPr>
      <w:r w:rsidRPr="009B747C">
        <w:rPr>
          <w:rFonts w:ascii="Times" w:hAnsi="Times" w:cs="Times"/>
          <w:color w:val="000000"/>
          <w:sz w:val="24"/>
          <w:szCs w:val="24"/>
          <w:vertAlign w:val="superscript"/>
        </w:rPr>
        <w:t>6</w:t>
      </w:r>
      <w:r w:rsidRPr="009B747C">
        <w:rPr>
          <w:rFonts w:ascii="Times" w:hAnsi="Times" w:cs="Times"/>
          <w:color w:val="000000"/>
          <w:sz w:val="24"/>
          <w:szCs w:val="24"/>
        </w:rPr>
        <w:t xml:space="preserve"> </w:t>
      </w:r>
      <w:bookmarkStart w:id="0" w:name="bookmark=id.30j0zll" w:colFirst="0" w:colLast="0"/>
      <w:bookmarkEnd w:id="0"/>
      <w:r w:rsidRPr="009B747C">
        <w:rPr>
          <w:rFonts w:ascii="Times" w:hAnsi="Times" w:cs="Times"/>
          <w:color w:val="000000"/>
          <w:sz w:val="24"/>
          <w:szCs w:val="24"/>
        </w:rPr>
        <w:t>Interuniversity Center for Healthy Aging</w:t>
      </w:r>
    </w:p>
    <w:p w14:paraId="294C9D50" w14:textId="2003FB10" w:rsidR="00B77860" w:rsidRPr="009B747C" w:rsidRDefault="00B77860">
      <w:pPr>
        <w:pStyle w:val="Normal1"/>
        <w:contextualSpacing w:val="0"/>
        <w:rPr>
          <w:rFonts w:ascii="Times" w:hAnsi="Times" w:cs="Times"/>
          <w:sz w:val="24"/>
          <w:szCs w:val="24"/>
        </w:rPr>
      </w:pPr>
    </w:p>
    <w:p w14:paraId="7B3BD88E" w14:textId="77777777" w:rsidR="00B77860" w:rsidRPr="009B747C" w:rsidRDefault="00D94FB8">
      <w:pPr>
        <w:pStyle w:val="Normal1"/>
        <w:contextualSpacing w:val="0"/>
        <w:rPr>
          <w:rFonts w:ascii="Times" w:hAnsi="Times" w:cs="Times"/>
          <w:sz w:val="24"/>
          <w:szCs w:val="24"/>
        </w:rPr>
      </w:pPr>
      <w:r w:rsidRPr="009B747C">
        <w:rPr>
          <w:rFonts w:ascii="Times" w:hAnsi="Times" w:cs="Times"/>
          <w:sz w:val="24"/>
          <w:szCs w:val="24"/>
        </w:rPr>
        <w:t>Corresponding Author:</w:t>
      </w:r>
    </w:p>
    <w:p w14:paraId="71F23755" w14:textId="4211FB83" w:rsidR="009B747C" w:rsidRPr="009B747C" w:rsidRDefault="009B747C">
      <w:pPr>
        <w:pStyle w:val="Normal1"/>
        <w:contextualSpacing w:val="0"/>
        <w:rPr>
          <w:rFonts w:ascii="Times" w:hAnsi="Times" w:cs="Times"/>
          <w:sz w:val="24"/>
          <w:szCs w:val="24"/>
          <w:lang w:val="es-CL"/>
        </w:rPr>
      </w:pPr>
      <w:r w:rsidRPr="009B747C">
        <w:rPr>
          <w:rFonts w:ascii="Times" w:hAnsi="Times" w:cs="Times"/>
          <w:sz w:val="24"/>
          <w:szCs w:val="24"/>
          <w:lang w:val="es-CL"/>
        </w:rPr>
        <w:t>Cristian Núñez-Espinosa</w:t>
      </w:r>
    </w:p>
    <w:p w14:paraId="25895AF6" w14:textId="0066517F" w:rsidR="00B77860" w:rsidRPr="009B747C" w:rsidRDefault="009B747C">
      <w:pPr>
        <w:pStyle w:val="Normal1"/>
        <w:contextualSpacing w:val="0"/>
        <w:rPr>
          <w:rFonts w:ascii="Times" w:hAnsi="Times" w:cs="Times"/>
          <w:sz w:val="24"/>
          <w:szCs w:val="24"/>
          <w:lang w:val="es-CL"/>
        </w:rPr>
      </w:pPr>
      <w:r w:rsidRPr="009B747C">
        <w:rPr>
          <w:rFonts w:ascii="Times" w:hAnsi="Times" w:cs="Times"/>
          <w:sz w:val="24"/>
          <w:szCs w:val="24"/>
          <w:lang w:val="es-CL"/>
        </w:rPr>
        <w:t>Avenida Bulnes 01855, Box 113-D</w:t>
      </w:r>
      <w:r w:rsidR="00D94FB8" w:rsidRPr="009B747C">
        <w:rPr>
          <w:rFonts w:ascii="Times" w:hAnsi="Times" w:cs="Times"/>
          <w:sz w:val="24"/>
          <w:szCs w:val="24"/>
          <w:lang w:val="es-CL"/>
        </w:rPr>
        <w:t xml:space="preserve">, </w:t>
      </w:r>
      <w:r w:rsidRPr="009B747C">
        <w:rPr>
          <w:rFonts w:ascii="Times" w:hAnsi="Times" w:cs="Times"/>
          <w:sz w:val="24"/>
          <w:szCs w:val="24"/>
          <w:lang w:val="es-CL"/>
        </w:rPr>
        <w:t>Punta Arenas</w:t>
      </w:r>
      <w:r w:rsidR="00D94FB8" w:rsidRPr="009B747C">
        <w:rPr>
          <w:rFonts w:ascii="Times" w:hAnsi="Times" w:cs="Times"/>
          <w:sz w:val="24"/>
          <w:szCs w:val="24"/>
          <w:lang w:val="es-CL"/>
        </w:rPr>
        <w:t xml:space="preserve">, </w:t>
      </w:r>
      <w:r w:rsidRPr="009B747C">
        <w:rPr>
          <w:rFonts w:ascii="Times" w:hAnsi="Times" w:cs="Times"/>
          <w:sz w:val="24"/>
          <w:szCs w:val="24"/>
          <w:lang w:val="es-CL"/>
        </w:rPr>
        <w:t>Región de Magallanes y la Antártica Chilena</w:t>
      </w:r>
      <w:r w:rsidR="00D94FB8" w:rsidRPr="009B747C">
        <w:rPr>
          <w:rFonts w:ascii="Times" w:hAnsi="Times" w:cs="Times"/>
          <w:sz w:val="24"/>
          <w:szCs w:val="24"/>
          <w:lang w:val="es-CL"/>
        </w:rPr>
        <w:t xml:space="preserve">, </w:t>
      </w:r>
      <w:r w:rsidRPr="009B747C">
        <w:rPr>
          <w:rFonts w:ascii="Times" w:hAnsi="Times" w:cs="Times"/>
          <w:sz w:val="24"/>
          <w:szCs w:val="24"/>
          <w:lang w:val="es-CL"/>
        </w:rPr>
        <w:t>Chile</w:t>
      </w:r>
    </w:p>
    <w:p w14:paraId="14C6EED0" w14:textId="2A4C6495" w:rsidR="009B747C" w:rsidRPr="009B747C" w:rsidRDefault="00D94FB8">
      <w:pPr>
        <w:pStyle w:val="Normal1"/>
        <w:contextualSpacing w:val="0"/>
        <w:rPr>
          <w:rFonts w:ascii="Times" w:hAnsi="Times" w:cs="Times"/>
          <w:sz w:val="24"/>
          <w:szCs w:val="24"/>
        </w:rPr>
      </w:pPr>
      <w:r w:rsidRPr="009B747C">
        <w:rPr>
          <w:rFonts w:ascii="Times" w:hAnsi="Times" w:cs="Times"/>
          <w:sz w:val="24"/>
          <w:szCs w:val="24"/>
        </w:rPr>
        <w:t xml:space="preserve">Email address: </w:t>
      </w:r>
      <w:r w:rsidR="009B747C" w:rsidRPr="009B747C">
        <w:rPr>
          <w:rFonts w:ascii="Times" w:hAnsi="Times" w:cs="Times"/>
          <w:sz w:val="24"/>
          <w:szCs w:val="24"/>
        </w:rPr>
        <w:t>Cristian.nunez@umag.cl</w:t>
      </w:r>
    </w:p>
    <w:p w14:paraId="62199920" w14:textId="77777777" w:rsidR="00B77860" w:rsidRDefault="00B77860">
      <w:pPr>
        <w:pStyle w:val="Normal1"/>
        <w:contextualSpacing w:val="0"/>
      </w:pPr>
    </w:p>
    <w:p w14:paraId="0B144508" w14:textId="0279E59A" w:rsidR="005D77AE" w:rsidRPr="002520BD" w:rsidRDefault="00D94FB8">
      <w:pPr>
        <w:pStyle w:val="Normal1"/>
        <w:contextualSpacing w:val="0"/>
        <w:rPr>
          <w:b/>
          <w:sz w:val="28"/>
        </w:rPr>
      </w:pPr>
      <w:r w:rsidRPr="002520BD">
        <w:rPr>
          <w:b/>
          <w:sz w:val="28"/>
        </w:rPr>
        <w:t>A</w:t>
      </w:r>
      <w:r w:rsidR="00B45195" w:rsidRPr="002520BD">
        <w:rPr>
          <w:b/>
          <w:sz w:val="28"/>
        </w:rPr>
        <w:t>bstract</w:t>
      </w:r>
    </w:p>
    <w:p w14:paraId="75B7A9F3" w14:textId="77777777" w:rsidR="009B747C" w:rsidRPr="00C26BD9" w:rsidRDefault="009B747C" w:rsidP="000E1240">
      <w:pPr>
        <w:pBdr>
          <w:top w:val="nil"/>
          <w:left w:val="nil"/>
          <w:bottom w:val="nil"/>
          <w:right w:val="nil"/>
          <w:between w:val="nil"/>
        </w:pBdr>
        <w:spacing w:before="180" w:after="180"/>
        <w:jc w:val="both"/>
        <w:rPr>
          <w:rStyle w:val="rynqvb"/>
          <w:rFonts w:ascii="Times" w:hAnsi="Times" w:cs="Times"/>
          <w:sz w:val="24"/>
          <w:szCs w:val="24"/>
          <w:lang w:val="en"/>
        </w:rPr>
      </w:pPr>
      <w:r w:rsidRPr="00C26BD9">
        <w:rPr>
          <w:rStyle w:val="rynqvb"/>
          <w:rFonts w:ascii="Times" w:hAnsi="Times" w:cs="Times"/>
          <w:b/>
          <w:sz w:val="24"/>
          <w:szCs w:val="24"/>
          <w:lang w:val="en"/>
        </w:rPr>
        <w:t>Background</w:t>
      </w:r>
      <w:r w:rsidRPr="00C26BD9">
        <w:rPr>
          <w:rStyle w:val="rynqvb"/>
          <w:rFonts w:ascii="Times" w:hAnsi="Times" w:cs="Times"/>
          <w:sz w:val="24"/>
          <w:szCs w:val="24"/>
          <w:lang w:val="en"/>
        </w:rPr>
        <w:t>. Age-related changes in body composition affect physical fitness in older adults.</w:t>
      </w:r>
      <w:r w:rsidRPr="00C26BD9">
        <w:rPr>
          <w:rStyle w:val="hwtze"/>
          <w:rFonts w:ascii="Times" w:hAnsi="Times" w:cs="Times"/>
          <w:sz w:val="24"/>
          <w:szCs w:val="24"/>
          <w:lang w:val="en"/>
        </w:rPr>
        <w:t xml:space="preserve"> </w:t>
      </w:r>
      <w:r w:rsidRPr="00C26BD9">
        <w:rPr>
          <w:rStyle w:val="rynqvb"/>
          <w:rFonts w:ascii="Times" w:hAnsi="Times" w:cs="Times"/>
          <w:sz w:val="24"/>
          <w:szCs w:val="24"/>
          <w:lang w:val="en"/>
        </w:rPr>
        <w:t>However, whether the autonomic response is associated with body fat percentage and its implication for physical fitness is not fully understood.</w:t>
      </w:r>
    </w:p>
    <w:p w14:paraId="687004CB" w14:textId="036A3D26" w:rsidR="009B747C" w:rsidRPr="00C26BD9" w:rsidRDefault="009B747C" w:rsidP="000E1240">
      <w:pPr>
        <w:pBdr>
          <w:top w:val="nil"/>
          <w:left w:val="nil"/>
          <w:bottom w:val="nil"/>
          <w:right w:val="nil"/>
          <w:between w:val="nil"/>
        </w:pBdr>
        <w:spacing w:before="180" w:after="180"/>
        <w:jc w:val="both"/>
        <w:rPr>
          <w:rStyle w:val="rynqvb"/>
          <w:rFonts w:ascii="Times" w:hAnsi="Times" w:cs="Times"/>
          <w:sz w:val="24"/>
          <w:szCs w:val="24"/>
          <w:lang w:val="en"/>
        </w:rPr>
      </w:pPr>
      <w:r w:rsidRPr="00C26BD9">
        <w:rPr>
          <w:rStyle w:val="rynqvb"/>
          <w:rFonts w:ascii="Times" w:hAnsi="Times" w:cs="Times"/>
          <w:b/>
          <w:sz w:val="24"/>
          <w:szCs w:val="24"/>
          <w:lang w:val="en"/>
        </w:rPr>
        <w:t>Aim</w:t>
      </w:r>
      <w:r w:rsidRPr="00C26BD9">
        <w:rPr>
          <w:rStyle w:val="rynqvb"/>
          <w:rFonts w:ascii="Times" w:hAnsi="Times" w:cs="Times"/>
          <w:sz w:val="24"/>
          <w:szCs w:val="24"/>
          <w:lang w:val="en"/>
        </w:rPr>
        <w:t xml:space="preserve">. </w:t>
      </w:r>
      <w:r w:rsidR="001529C9">
        <w:rPr>
          <w:rStyle w:val="rynqvb"/>
          <w:rFonts w:ascii="Times" w:hAnsi="Times" w:cs="Times"/>
          <w:sz w:val="24"/>
          <w:szCs w:val="24"/>
          <w:lang w:val="en"/>
        </w:rPr>
        <w:t>To</w:t>
      </w:r>
      <w:r w:rsidR="005E4AD2">
        <w:rPr>
          <w:rStyle w:val="rynqvb"/>
          <w:rFonts w:ascii="Times" w:hAnsi="Times" w:cs="Times"/>
          <w:sz w:val="24"/>
          <w:szCs w:val="24"/>
          <w:lang w:val="en"/>
        </w:rPr>
        <w:t xml:space="preserve"> understand the association between</w:t>
      </w:r>
      <w:r w:rsidRPr="00C26BD9">
        <w:rPr>
          <w:rStyle w:val="rynqvb"/>
          <w:rFonts w:ascii="Times" w:hAnsi="Times" w:cs="Times"/>
          <w:sz w:val="24"/>
          <w:szCs w:val="24"/>
          <w:lang w:val="en"/>
        </w:rPr>
        <w:t xml:space="preserve"> </w:t>
      </w:r>
      <w:r w:rsidR="001529C9">
        <w:rPr>
          <w:rStyle w:val="rynqvb"/>
          <w:rFonts w:ascii="Times" w:hAnsi="Times" w:cs="Times"/>
          <w:sz w:val="24"/>
          <w:szCs w:val="24"/>
          <w:lang w:val="en"/>
        </w:rPr>
        <w:t>physical fitness</w:t>
      </w:r>
      <w:r w:rsidRPr="00C26BD9">
        <w:rPr>
          <w:rStyle w:val="rynqvb"/>
          <w:rFonts w:ascii="Times" w:hAnsi="Times" w:cs="Times"/>
          <w:sz w:val="24"/>
          <w:szCs w:val="24"/>
          <w:lang w:val="en"/>
        </w:rPr>
        <w:t>, body composition, and heart rate variability in older people</w:t>
      </w:r>
      <w:r w:rsidR="005E4AD2">
        <w:rPr>
          <w:rStyle w:val="rynqvb"/>
          <w:rFonts w:ascii="Times" w:hAnsi="Times" w:cs="Times"/>
          <w:sz w:val="24"/>
          <w:szCs w:val="24"/>
          <w:lang w:val="en"/>
        </w:rPr>
        <w:t xml:space="preserve"> </w:t>
      </w:r>
      <w:r w:rsidR="00FE1BAB">
        <w:rPr>
          <w:rStyle w:val="rynqvb"/>
          <w:rFonts w:ascii="Times" w:hAnsi="Times" w:cs="Times"/>
          <w:sz w:val="24"/>
          <w:szCs w:val="24"/>
          <w:lang w:val="en"/>
        </w:rPr>
        <w:t>and its mediating factors</w:t>
      </w:r>
      <w:r w:rsidRPr="00C26BD9">
        <w:rPr>
          <w:rStyle w:val="rynqvb"/>
          <w:rFonts w:ascii="Times" w:hAnsi="Times" w:cs="Times"/>
          <w:sz w:val="24"/>
          <w:szCs w:val="24"/>
          <w:lang w:val="en"/>
        </w:rPr>
        <w:t>.</w:t>
      </w:r>
    </w:p>
    <w:p w14:paraId="348E1550" w14:textId="77777777" w:rsidR="009B747C" w:rsidRPr="00C26BD9" w:rsidRDefault="009B747C" w:rsidP="000E1240">
      <w:pPr>
        <w:pBdr>
          <w:top w:val="nil"/>
          <w:left w:val="nil"/>
          <w:bottom w:val="nil"/>
          <w:right w:val="nil"/>
          <w:between w:val="nil"/>
        </w:pBdr>
        <w:spacing w:before="180" w:after="180"/>
        <w:jc w:val="both"/>
        <w:rPr>
          <w:rFonts w:ascii="Times" w:hAnsi="Times" w:cs="Times"/>
          <w:color w:val="000000"/>
          <w:sz w:val="24"/>
          <w:szCs w:val="24"/>
        </w:rPr>
      </w:pPr>
      <w:r w:rsidRPr="00C26BD9">
        <w:rPr>
          <w:rFonts w:ascii="Times" w:hAnsi="Times" w:cs="Times"/>
          <w:b/>
          <w:bCs/>
          <w:color w:val="000000"/>
          <w:sz w:val="24"/>
          <w:szCs w:val="24"/>
        </w:rPr>
        <w:t>Methods.</w:t>
      </w:r>
      <w:r w:rsidRPr="00C26BD9">
        <w:rPr>
          <w:rFonts w:ascii="Times" w:hAnsi="Times" w:cs="Times"/>
          <w:color w:val="000000"/>
          <w:sz w:val="24"/>
          <w:szCs w:val="24"/>
        </w:rPr>
        <w:t xml:space="preserve"> A cross-sectional study with 81 older adults was conducted, assessing Short Physical Performance Battery (SPPB), Two-minute Step Test (TMST), body composition, and cardiac autonomic response. Correlation and mediation analyses were performed. </w:t>
      </w:r>
    </w:p>
    <w:p w14:paraId="5584F22F" w14:textId="77777777" w:rsidR="009B747C" w:rsidRPr="00C26BD9" w:rsidRDefault="009B747C" w:rsidP="000E1240">
      <w:pPr>
        <w:pBdr>
          <w:top w:val="nil"/>
          <w:left w:val="nil"/>
          <w:bottom w:val="nil"/>
          <w:right w:val="nil"/>
          <w:between w:val="nil"/>
        </w:pBdr>
        <w:spacing w:before="180" w:after="180"/>
        <w:jc w:val="both"/>
        <w:rPr>
          <w:rFonts w:ascii="Times" w:hAnsi="Times" w:cs="Times"/>
          <w:color w:val="000000"/>
          <w:sz w:val="24"/>
          <w:szCs w:val="24"/>
        </w:rPr>
      </w:pPr>
      <w:r w:rsidRPr="00C26BD9">
        <w:rPr>
          <w:rFonts w:ascii="Times" w:hAnsi="Times" w:cs="Times"/>
          <w:b/>
          <w:bCs/>
          <w:color w:val="000000"/>
          <w:sz w:val="24"/>
          <w:szCs w:val="24"/>
        </w:rPr>
        <w:t>Results.</w:t>
      </w:r>
      <w:r w:rsidRPr="00C26BD9">
        <w:rPr>
          <w:rFonts w:ascii="Times" w:hAnsi="Times" w:cs="Times"/>
          <w:color w:val="000000"/>
          <w:sz w:val="24"/>
          <w:szCs w:val="24"/>
        </w:rPr>
        <w:t xml:space="preserve"> Body fat percentage negatively correlated with physical fitness (SPPB: r = -0.273, p = 0.015; TMST: r = -0.279, p = 0.013) and sympathetic activity (SNS index: r = -0.252, p = 0.030), </w:t>
      </w:r>
      <w:r w:rsidRPr="00C26BD9">
        <w:rPr>
          <w:rFonts w:ascii="Times" w:hAnsi="Times" w:cs="Times"/>
          <w:color w:val="000000"/>
          <w:sz w:val="24"/>
          <w:szCs w:val="24"/>
        </w:rPr>
        <w:lastRenderedPageBreak/>
        <w:t xml:space="preserve">yet positively correlated with parasympathetic tone (RMSSD: r = 0.253, p = 0.029; SDNN: r = 0.269, p = 0.020). Physical fitness associated with sympathetic nervous system index (SPPB: r = 0.313, p = 0.006; TMST: r = 0.265, p = 0.022) and parasympathetic nervous system index (TMST: r = -0.344, p = 0.003). Muscle mass mediated body fat's impact on physical fitness, while physical fitness mediated body fat's impact on autonomic response. </w:t>
      </w:r>
    </w:p>
    <w:p w14:paraId="0764FABE" w14:textId="3ED8E29D" w:rsidR="009B747C" w:rsidRPr="00C26BD9" w:rsidRDefault="009B747C" w:rsidP="000E1240">
      <w:pPr>
        <w:pBdr>
          <w:top w:val="nil"/>
          <w:left w:val="nil"/>
          <w:bottom w:val="nil"/>
          <w:right w:val="nil"/>
          <w:between w:val="nil"/>
        </w:pBdr>
        <w:spacing w:before="180" w:after="180"/>
        <w:jc w:val="both"/>
        <w:rPr>
          <w:rStyle w:val="rynqvb"/>
          <w:rFonts w:ascii="Times" w:hAnsi="Times" w:cs="Times"/>
          <w:sz w:val="24"/>
          <w:szCs w:val="24"/>
          <w:lang w:val="en"/>
        </w:rPr>
      </w:pPr>
      <w:r w:rsidRPr="00C26BD9">
        <w:rPr>
          <w:rFonts w:ascii="Times" w:hAnsi="Times" w:cs="Times"/>
          <w:b/>
          <w:bCs/>
          <w:color w:val="000000"/>
          <w:sz w:val="24"/>
          <w:szCs w:val="24"/>
        </w:rPr>
        <w:t>Conclusion.</w:t>
      </w:r>
      <w:r w:rsidRPr="00C26BD9">
        <w:rPr>
          <w:rFonts w:ascii="Times" w:hAnsi="Times" w:cs="Times"/>
          <w:color w:val="000000"/>
          <w:sz w:val="24"/>
          <w:szCs w:val="24"/>
        </w:rPr>
        <w:t xml:space="preserve"> </w:t>
      </w:r>
      <w:r w:rsidRPr="00C26BD9">
        <w:rPr>
          <w:rStyle w:val="rynqvb"/>
          <w:rFonts w:ascii="Times" w:hAnsi="Times" w:cs="Times"/>
          <w:sz w:val="24"/>
          <w:szCs w:val="24"/>
          <w:lang w:val="en"/>
        </w:rPr>
        <w:t>Body composition and cardiac autonomic response to exercise are associated with physical fitness in older people, highlighting a possible protective effect of muscle mass against the decline in physical fitness associated with increased body fat.</w:t>
      </w:r>
    </w:p>
    <w:p w14:paraId="23A906AB" w14:textId="70C09BA9" w:rsidR="00EB04D4" w:rsidRPr="009B747C" w:rsidRDefault="00EB04D4" w:rsidP="000E1240">
      <w:pPr>
        <w:pStyle w:val="Normal1"/>
        <w:contextualSpacing w:val="0"/>
        <w:jc w:val="both"/>
        <w:rPr>
          <w:rFonts w:ascii="Times" w:hAnsi="Times"/>
          <w:sz w:val="24"/>
          <w:lang w:val="en"/>
        </w:rPr>
      </w:pPr>
    </w:p>
    <w:p w14:paraId="2671A1E5" w14:textId="73D61802" w:rsidR="002229AB" w:rsidRPr="002520BD" w:rsidRDefault="00D94FB8" w:rsidP="000E1240">
      <w:pPr>
        <w:pStyle w:val="Normal1"/>
        <w:contextualSpacing w:val="0"/>
        <w:jc w:val="both"/>
        <w:rPr>
          <w:b/>
        </w:rPr>
      </w:pPr>
      <w:r w:rsidRPr="002520BD">
        <w:rPr>
          <w:b/>
          <w:sz w:val="28"/>
        </w:rPr>
        <w:t>I</w:t>
      </w:r>
      <w:r w:rsidR="00B45195" w:rsidRPr="002520BD">
        <w:rPr>
          <w:b/>
          <w:sz w:val="28"/>
        </w:rPr>
        <w:t>ntroduction</w:t>
      </w:r>
    </w:p>
    <w:p w14:paraId="0A39A4EA" w14:textId="6BD535E3" w:rsidR="009B747C" w:rsidRPr="009B747C" w:rsidRDefault="00C74354" w:rsidP="000E1240">
      <w:pPr>
        <w:pStyle w:val="Normal1"/>
        <w:contextualSpacing w:val="0"/>
        <w:jc w:val="both"/>
        <w:rPr>
          <w:rFonts w:ascii="Times" w:hAnsi="Times"/>
          <w:sz w:val="24"/>
        </w:rPr>
      </w:pPr>
      <w:r>
        <w:rPr>
          <w:rFonts w:ascii="Times" w:hAnsi="Times"/>
          <w:sz w:val="24"/>
        </w:rPr>
        <w:t>Aging</w:t>
      </w:r>
      <w:r w:rsidR="009B747C" w:rsidRPr="009B747C">
        <w:rPr>
          <w:rFonts w:ascii="Times" w:hAnsi="Times"/>
          <w:sz w:val="24"/>
        </w:rPr>
        <w:t xml:space="preserve"> is accompanied by a multitude of physiological changes that have the potential to significantly impact people’s overall health and well-being (1,2). Body composition and cardiovascular function are particularly relevant, as they are closely associated with aging (3–7). Recently, there has been a growing interest in comprehending the interplay between physical fitness, body composition, and cardiac autonomic response to exercise in older individuals, as these factors play pivotal roles in determining health outcomes within this age group.</w:t>
      </w:r>
    </w:p>
    <w:p w14:paraId="60785F9A" w14:textId="166EAFC6" w:rsidR="009B747C" w:rsidRPr="009B747C" w:rsidRDefault="009B747C" w:rsidP="000E1240">
      <w:pPr>
        <w:pStyle w:val="Normal1"/>
        <w:jc w:val="both"/>
        <w:rPr>
          <w:rFonts w:ascii="Times" w:hAnsi="Times"/>
          <w:sz w:val="24"/>
        </w:rPr>
      </w:pPr>
      <w:r w:rsidRPr="009B747C">
        <w:rPr>
          <w:rFonts w:ascii="Times" w:hAnsi="Times"/>
          <w:sz w:val="24"/>
        </w:rPr>
        <w:t xml:space="preserve">Physical fitness </w:t>
      </w:r>
      <w:r w:rsidR="00C915D2">
        <w:rPr>
          <w:rFonts w:ascii="Times" w:hAnsi="Times"/>
          <w:sz w:val="24"/>
        </w:rPr>
        <w:t>is</w:t>
      </w:r>
      <w:r w:rsidRPr="009B747C">
        <w:rPr>
          <w:rFonts w:ascii="Times" w:hAnsi="Times"/>
          <w:sz w:val="24"/>
        </w:rPr>
        <w:t xml:space="preserve"> the ability to perform daily tasks with vigor</w:t>
      </w:r>
      <w:r w:rsidR="00C74354">
        <w:rPr>
          <w:rFonts w:ascii="Times" w:hAnsi="Times"/>
          <w:sz w:val="24"/>
        </w:rPr>
        <w:t>, without undue fatigue,</w:t>
      </w:r>
      <w:r w:rsidRPr="009B747C">
        <w:rPr>
          <w:rFonts w:ascii="Times" w:hAnsi="Times"/>
          <w:sz w:val="24"/>
        </w:rPr>
        <w:t xml:space="preserve"> and with ample energy to enjoy leisure-time pursuits and meet unforeseen emergencies (8). Therefore, it is a crucial component of healthy aging. The term encompasses many aspects, including cardiorespiratory endurance, muscular endurance and strength, body composition, and flexibility (9). Numerous studies have demonstrated the positive impact of physical fitness on overall health and longevity, emphasizing its role in reducing the risk of chronic diseases and improving quality of life and functional independence in older adults (10–13)</w:t>
      </w:r>
    </w:p>
    <w:p w14:paraId="04F87270" w14:textId="77777777" w:rsidR="009B747C" w:rsidRPr="009B747C" w:rsidRDefault="009B747C" w:rsidP="000E1240">
      <w:pPr>
        <w:pStyle w:val="Normal1"/>
        <w:jc w:val="both"/>
        <w:rPr>
          <w:rFonts w:ascii="Times" w:hAnsi="Times"/>
          <w:sz w:val="24"/>
        </w:rPr>
      </w:pPr>
      <w:r w:rsidRPr="009B747C">
        <w:rPr>
          <w:rFonts w:ascii="Times" w:hAnsi="Times"/>
          <w:sz w:val="24"/>
        </w:rPr>
        <w:t>Moreover, the alteration of body composition, specifically the proportion of body fat, is accompanied by significant changes with age, resulting in a tendency towards an increase in adiposity and a decrease in lean muscle mass (14,15). Excessive body fat accumulation, particularly visceral adiposity, has been associated with a higher risk of cardiovascular disease, metabolic disorders, and functional limitations in older individuals (16,17).</w:t>
      </w:r>
    </w:p>
    <w:p w14:paraId="4A4ADDD9" w14:textId="19C33F2D" w:rsidR="009B747C" w:rsidRPr="009B747C" w:rsidRDefault="009B747C" w:rsidP="000E1240">
      <w:pPr>
        <w:pStyle w:val="Normal1"/>
        <w:jc w:val="both"/>
        <w:rPr>
          <w:rFonts w:ascii="Times" w:hAnsi="Times"/>
          <w:sz w:val="24"/>
        </w:rPr>
      </w:pPr>
      <w:r w:rsidRPr="009B747C">
        <w:rPr>
          <w:rFonts w:ascii="Times" w:hAnsi="Times"/>
          <w:sz w:val="24"/>
        </w:rPr>
        <w:t xml:space="preserve">The 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 (18). </w:t>
      </w:r>
      <w:r w:rsidR="00C74354">
        <w:rPr>
          <w:rFonts w:ascii="Times" w:hAnsi="Times"/>
          <w:sz w:val="24"/>
        </w:rPr>
        <w:t>Heart rate variability (HRV) is</w:t>
      </w:r>
      <w:r w:rsidRPr="009B747C">
        <w:rPr>
          <w:rFonts w:ascii="Times" w:hAnsi="Times"/>
          <w:sz w:val="24"/>
        </w:rPr>
        <w:t xml:space="preserve"> a non-invasive indicator of ANS activity and cardiovascular health (19,20)</w:t>
      </w:r>
      <w:r w:rsidR="00C54EEC">
        <w:rPr>
          <w:rFonts w:ascii="Times" w:hAnsi="Times"/>
          <w:sz w:val="24"/>
        </w:rPr>
        <w:t xml:space="preserve">, usually measured by </w:t>
      </w:r>
      <w:r w:rsidR="006E73CC">
        <w:rPr>
          <w:rFonts w:ascii="Times" w:hAnsi="Times"/>
          <w:sz w:val="24"/>
        </w:rPr>
        <w:t xml:space="preserve">electrocardiogram or </w:t>
      </w:r>
      <w:r w:rsidR="0030278B" w:rsidRPr="0030278B">
        <w:rPr>
          <w:rFonts w:ascii="Times" w:hAnsi="Times"/>
          <w:sz w:val="24"/>
        </w:rPr>
        <w:t xml:space="preserve">by a wireless heart rate sensor installed via a chest </w:t>
      </w:r>
      <w:r w:rsidR="0030278B" w:rsidRPr="0030278B">
        <w:rPr>
          <w:rFonts w:ascii="Times" w:hAnsi="Times"/>
          <w:sz w:val="24"/>
        </w:rPr>
        <w:lastRenderedPageBreak/>
        <w:t>strap</w:t>
      </w:r>
      <w:r w:rsidRPr="009B747C">
        <w:rPr>
          <w:rFonts w:ascii="Times" w:hAnsi="Times"/>
          <w:sz w:val="24"/>
        </w:rPr>
        <w:t>.</w:t>
      </w:r>
      <w:r w:rsidR="00B93970">
        <w:rPr>
          <w:rFonts w:ascii="Times" w:hAnsi="Times"/>
          <w:sz w:val="24"/>
        </w:rPr>
        <w:t xml:space="preserve"> </w:t>
      </w:r>
      <w:r w:rsidR="00B93970" w:rsidRPr="00B93970">
        <w:rPr>
          <w:rFonts w:ascii="Times" w:hAnsi="Times"/>
          <w:sz w:val="24"/>
        </w:rPr>
        <w:t>It encompasses a wide range of vari</w:t>
      </w:r>
      <w:r w:rsidR="00A73E66">
        <w:rPr>
          <w:rFonts w:ascii="Times" w:hAnsi="Times"/>
          <w:sz w:val="24"/>
        </w:rPr>
        <w:t>ab</w:t>
      </w:r>
      <w:r w:rsidR="00B93970" w:rsidRPr="00B93970">
        <w:rPr>
          <w:rFonts w:ascii="Times" w:hAnsi="Times"/>
          <w:sz w:val="24"/>
        </w:rPr>
        <w:t>les derived from mathematical calculations based on heart rate records. Therefore, the variables used in this study are defined in the Instruments section.</w:t>
      </w:r>
      <w:r w:rsidRPr="009B747C">
        <w:rPr>
          <w:rFonts w:ascii="Times" w:hAnsi="Times"/>
          <w:sz w:val="24"/>
        </w:rPr>
        <w:t xml:space="preserve"> A reduction in rest</w:t>
      </w:r>
      <w:r w:rsidR="00AA7A82">
        <w:rPr>
          <w:rFonts w:ascii="Times" w:hAnsi="Times"/>
          <w:sz w:val="24"/>
        </w:rPr>
        <w:t>ing</w:t>
      </w:r>
      <w:r w:rsidRPr="009B747C">
        <w:rPr>
          <w:rFonts w:ascii="Times" w:hAnsi="Times"/>
          <w:sz w:val="24"/>
        </w:rPr>
        <w:t xml:space="preserve"> HRV has been linked to various adverse outcomes, including cardiovascular events and morbidity, while insufficient HRV reduction during exercise may lead to impaired physical capacity (20–22).</w:t>
      </w:r>
    </w:p>
    <w:p w14:paraId="352D9949" w14:textId="77777777" w:rsidR="009B747C" w:rsidRPr="009B747C" w:rsidRDefault="009B747C" w:rsidP="000E1240">
      <w:pPr>
        <w:pStyle w:val="Normal1"/>
        <w:jc w:val="both"/>
        <w:rPr>
          <w:rFonts w:ascii="Times" w:hAnsi="Times"/>
          <w:sz w:val="24"/>
        </w:rPr>
      </w:pPr>
      <w:r w:rsidRPr="009B747C">
        <w:rPr>
          <w:rFonts w:ascii="Times" w:hAnsi="Times"/>
          <w:sz w:val="24"/>
        </w:rPr>
        <w:t>However, HRV is not only influenced by physical and environmental stressors. Psychological factors such as anxiety and depression have also been linked to changes in ANS activity (23,24). Older individuals may be more susceptible to these psychological factors, making it crucial to measure and control for their effects (25,26).</w:t>
      </w:r>
    </w:p>
    <w:p w14:paraId="315E5BFD" w14:textId="77777777" w:rsidR="009B747C" w:rsidRPr="009B747C" w:rsidRDefault="009B747C" w:rsidP="000E1240">
      <w:pPr>
        <w:pStyle w:val="Normal1"/>
        <w:jc w:val="both"/>
        <w:rPr>
          <w:rFonts w:ascii="Times" w:hAnsi="Times"/>
          <w:sz w:val="24"/>
        </w:rPr>
      </w:pPr>
      <w:r w:rsidRPr="009B747C">
        <w:rPr>
          <w:rFonts w:ascii="Times" w:hAnsi="Times"/>
          <w:sz w:val="24"/>
        </w:rPr>
        <w:t>Despite extensive research into physical fitness, body composition, and cardiovascular health in older adults, gaps persist in understanding their interrelationships and the factors mediating them. One area of interest is the relationship between physical fitness, body fat percentage, and cardiac autonomic response to exercise in older individuals. This study explores their collective influence on physical fitness in the aging population.</w:t>
      </w:r>
    </w:p>
    <w:p w14:paraId="0BFBC3EB" w14:textId="2F2F5862" w:rsidR="009B747C" w:rsidRPr="009B747C" w:rsidRDefault="009B747C" w:rsidP="000E1240">
      <w:pPr>
        <w:pStyle w:val="Normal1"/>
        <w:jc w:val="both"/>
        <w:rPr>
          <w:rFonts w:ascii="Times" w:hAnsi="Times"/>
          <w:sz w:val="24"/>
        </w:rPr>
      </w:pPr>
      <w:r w:rsidRPr="009B747C">
        <w:rPr>
          <w:rFonts w:ascii="Times" w:hAnsi="Times"/>
          <w:sz w:val="24"/>
        </w:rPr>
        <w:t>The conceptualization of this investigation is based on recognizing the interplay between physical fitness, body composition, and autonomic cardiovascular regulation in aging. We aim to answer the following research question: How does physical fitness relate to body fat percentage and cardiac autonomic response</w:t>
      </w:r>
      <w:r w:rsidR="009A4116">
        <w:rPr>
          <w:rFonts w:ascii="Times" w:hAnsi="Times"/>
          <w:sz w:val="24"/>
        </w:rPr>
        <w:t>s</w:t>
      </w:r>
      <w:r w:rsidRPr="009B747C">
        <w:rPr>
          <w:rFonts w:ascii="Times" w:hAnsi="Times"/>
          <w:sz w:val="24"/>
        </w:rPr>
        <w:t xml:space="preserv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mediating effect of the variables, including physical aspects and frequent psychological traits, such as geriatric depression and anxiety.</w:t>
      </w:r>
    </w:p>
    <w:p w14:paraId="5497BB07" w14:textId="7442294A" w:rsidR="009B747C" w:rsidRPr="009B747C" w:rsidRDefault="009B747C" w:rsidP="000E1240">
      <w:pPr>
        <w:pStyle w:val="Normal1"/>
        <w:jc w:val="both"/>
        <w:rPr>
          <w:rFonts w:ascii="Times" w:hAnsi="Times"/>
          <w:sz w:val="24"/>
        </w:rPr>
      </w:pPr>
      <w:r w:rsidRPr="009B747C">
        <w:rPr>
          <w:rFonts w:ascii="Times" w:hAnsi="Times"/>
          <w:sz w:val="24"/>
        </w:rPr>
        <w:t>We hypothesize</w:t>
      </w:r>
      <w:sdt>
        <w:sdtPr>
          <w:rPr>
            <w:rFonts w:ascii="Times" w:hAnsi="Times"/>
            <w:sz w:val="24"/>
          </w:rPr>
          <w:tag w:val="goog_rdk_12"/>
          <w:id w:val="902793739"/>
        </w:sdtPr>
        <w:sdtContent>
          <w:r w:rsidR="000E1240">
            <w:rPr>
              <w:rFonts w:ascii="Times" w:hAnsi="Times"/>
              <w:sz w:val="24"/>
            </w:rPr>
            <w:t xml:space="preserve">d </w:t>
          </w:r>
        </w:sdtContent>
      </w:sdt>
      <w:r w:rsidRPr="009B747C">
        <w:rPr>
          <w:rFonts w:ascii="Times" w:hAnsi="Times"/>
          <w:sz w:val="24"/>
        </w:rPr>
        <w:t xml:space="preserve">that physical fitness </w:t>
      </w:r>
      <w:r w:rsidR="00C74354">
        <w:rPr>
          <w:rFonts w:ascii="Times" w:hAnsi="Times"/>
          <w:sz w:val="24"/>
        </w:rPr>
        <w:t>would</w:t>
      </w:r>
      <w:r w:rsidRPr="009B747C">
        <w:rPr>
          <w:rFonts w:ascii="Times" w:hAnsi="Times"/>
          <w:sz w:val="24"/>
        </w:rPr>
        <w:t xml:space="preserve"> be inversely related to body fat percentage and associated with cardiac autonomic response during exercise in older individuals. </w:t>
      </w:r>
      <w:r w:rsidR="00C915D2">
        <w:rPr>
          <w:rFonts w:ascii="Times" w:hAnsi="Times"/>
          <w:sz w:val="24"/>
        </w:rPr>
        <w:t>We believe</w:t>
      </w:r>
      <w:r w:rsidRPr="009B747C">
        <w:rPr>
          <w:rFonts w:ascii="Times" w:hAnsi="Times"/>
          <w:sz w:val="24"/>
        </w:rPr>
        <w:t xml:space="preserve"> </w:t>
      </w:r>
      <w:r w:rsidR="00C74354">
        <w:rPr>
          <w:rFonts w:ascii="Times" w:hAnsi="Times"/>
          <w:sz w:val="24"/>
        </w:rPr>
        <w:t>an optimal cardiac autonomic response, characterized by a shift towards sympathetic activity predominance, will be essential for this population to achieve</w:t>
      </w:r>
      <w:r w:rsidRPr="009B747C">
        <w:rPr>
          <w:rFonts w:ascii="Times" w:hAnsi="Times"/>
          <w:sz w:val="24"/>
        </w:rPr>
        <w:t xml:space="preserve"> greater performance during physical fitness testing.</w:t>
      </w:r>
    </w:p>
    <w:p w14:paraId="30808750" w14:textId="77777777" w:rsidR="00CC42E3" w:rsidRDefault="00CC42E3" w:rsidP="000E1240">
      <w:pPr>
        <w:pStyle w:val="Normal1"/>
        <w:contextualSpacing w:val="0"/>
        <w:jc w:val="both"/>
        <w:rPr>
          <w:b/>
          <w:sz w:val="28"/>
        </w:rPr>
      </w:pPr>
    </w:p>
    <w:p w14:paraId="4DD3E114" w14:textId="34480802" w:rsidR="007B6DD5" w:rsidRDefault="00D94FB8" w:rsidP="000E1240">
      <w:pPr>
        <w:pStyle w:val="Normal1"/>
        <w:contextualSpacing w:val="0"/>
        <w:jc w:val="both"/>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2E69EF92" w14:textId="77777777" w:rsidR="002520BD" w:rsidRDefault="002520BD" w:rsidP="000E1240">
      <w:pPr>
        <w:pStyle w:val="Normal1"/>
        <w:contextualSpacing w:val="0"/>
        <w:jc w:val="both"/>
        <w:rPr>
          <w:b/>
          <w:sz w:val="28"/>
        </w:rPr>
      </w:pPr>
    </w:p>
    <w:p w14:paraId="7E1167F6" w14:textId="66C43A3B" w:rsidR="002520BD" w:rsidRPr="002520BD" w:rsidRDefault="002520BD" w:rsidP="000E1240">
      <w:pPr>
        <w:pStyle w:val="Normal1"/>
        <w:contextualSpacing w:val="0"/>
        <w:jc w:val="both"/>
        <w:rPr>
          <w:rFonts w:ascii="Times" w:hAnsi="Times" w:cs="Times"/>
          <w:b/>
          <w:bCs/>
          <w:sz w:val="24"/>
        </w:rPr>
      </w:pPr>
      <w:r w:rsidRPr="002520BD">
        <w:rPr>
          <w:rFonts w:ascii="Times" w:hAnsi="Times" w:cs="Times"/>
          <w:b/>
          <w:bCs/>
          <w:sz w:val="24"/>
        </w:rPr>
        <w:t>Aims and Study Design</w:t>
      </w:r>
    </w:p>
    <w:p w14:paraId="44FC4742" w14:textId="27F9A4B2" w:rsidR="00A446E6" w:rsidRDefault="002520BD" w:rsidP="00AA659E">
      <w:pPr>
        <w:autoSpaceDE w:val="0"/>
        <w:autoSpaceDN w:val="0"/>
        <w:adjustRightInd w:val="0"/>
        <w:spacing w:line="240" w:lineRule="auto"/>
        <w:contextualSpacing w:val="0"/>
        <w:rPr>
          <w:rFonts w:ascii="Times" w:hAnsi="Times" w:cs="Times"/>
          <w:sz w:val="24"/>
        </w:rPr>
      </w:pPr>
      <w:r w:rsidRPr="002520BD">
        <w:rPr>
          <w:rFonts w:ascii="Times" w:hAnsi="Times" w:cs="Times"/>
          <w:sz w:val="24"/>
        </w:rPr>
        <w:t>A prospective observational, cross-sectional study was conducted in one data collection session to determine the associations between physical fitness, body composition, and cardiac autonomic response to moderate-intensity exercise.</w:t>
      </w:r>
      <w:r w:rsidR="00AA659E">
        <w:rPr>
          <w:rFonts w:ascii="Times" w:hAnsi="Times" w:cs="Times"/>
          <w:sz w:val="24"/>
        </w:rPr>
        <w:t xml:space="preserve"> </w:t>
      </w:r>
    </w:p>
    <w:p w14:paraId="63E77E6F" w14:textId="77777777" w:rsidR="00AA659E" w:rsidRPr="00AA659E" w:rsidRDefault="00AA659E" w:rsidP="00AA659E">
      <w:pPr>
        <w:autoSpaceDE w:val="0"/>
        <w:autoSpaceDN w:val="0"/>
        <w:adjustRightInd w:val="0"/>
        <w:spacing w:line="240" w:lineRule="auto"/>
        <w:contextualSpacing w:val="0"/>
        <w:rPr>
          <w:rFonts w:ascii="Times" w:hAnsi="Times" w:cs="Times"/>
          <w:sz w:val="24"/>
        </w:rPr>
      </w:pPr>
    </w:p>
    <w:p w14:paraId="104FDFF6" w14:textId="77777777" w:rsidR="002520BD" w:rsidRPr="00AA659E" w:rsidRDefault="002520BD" w:rsidP="000E1240">
      <w:pPr>
        <w:pStyle w:val="Normal1"/>
        <w:jc w:val="both"/>
        <w:rPr>
          <w:rFonts w:ascii="Times" w:hAnsi="Times" w:cs="Times"/>
          <w:b/>
          <w:sz w:val="24"/>
        </w:rPr>
      </w:pPr>
      <w:bookmarkStart w:id="1" w:name="bookmark=id.3dy6vkm" w:colFirst="0" w:colLast="0"/>
      <w:bookmarkEnd w:id="1"/>
      <w:r w:rsidRPr="00AA659E">
        <w:rPr>
          <w:rFonts w:ascii="Times" w:hAnsi="Times" w:cs="Times"/>
          <w:b/>
          <w:sz w:val="24"/>
        </w:rPr>
        <w:lastRenderedPageBreak/>
        <w:t>Setting</w:t>
      </w:r>
    </w:p>
    <w:p w14:paraId="634FA5D3" w14:textId="36D42FEC" w:rsidR="002520BD" w:rsidRPr="002520BD" w:rsidRDefault="002520BD" w:rsidP="000E1240">
      <w:pPr>
        <w:pStyle w:val="Normal1"/>
        <w:jc w:val="both"/>
        <w:rPr>
          <w:rFonts w:ascii="Times" w:hAnsi="Times" w:cs="Times"/>
          <w:sz w:val="24"/>
        </w:rPr>
      </w:pPr>
      <w:r w:rsidRPr="002520BD">
        <w:rPr>
          <w:rFonts w:ascii="Times" w:hAnsi="Times" w:cs="Times"/>
          <w:sz w:val="24"/>
        </w:rPr>
        <w:t xml:space="preserve">This study was conducted at the Centro </w:t>
      </w:r>
      <w:proofErr w:type="spellStart"/>
      <w:r w:rsidRPr="002520BD">
        <w:rPr>
          <w:rFonts w:ascii="Times" w:hAnsi="Times" w:cs="Times"/>
          <w:sz w:val="24"/>
        </w:rPr>
        <w:t>Asistencial</w:t>
      </w:r>
      <w:proofErr w:type="spellEnd"/>
      <w:r w:rsidRPr="002520BD">
        <w:rPr>
          <w:rFonts w:ascii="Times" w:hAnsi="Times" w:cs="Times"/>
          <w:sz w:val="24"/>
        </w:rPr>
        <w:t xml:space="preserve"> </w:t>
      </w:r>
      <w:proofErr w:type="spellStart"/>
      <w:r w:rsidRPr="002520BD">
        <w:rPr>
          <w:rFonts w:ascii="Times" w:hAnsi="Times" w:cs="Times"/>
          <w:sz w:val="24"/>
        </w:rPr>
        <w:t>Docente</w:t>
      </w:r>
      <w:proofErr w:type="spellEnd"/>
      <w:r w:rsidRPr="002520BD">
        <w:rPr>
          <w:rFonts w:ascii="Times" w:hAnsi="Times" w:cs="Times"/>
          <w:sz w:val="24"/>
        </w:rPr>
        <w:t xml:space="preserve"> e </w:t>
      </w:r>
      <w:proofErr w:type="spellStart"/>
      <w:r w:rsidRPr="002520BD">
        <w:rPr>
          <w:rFonts w:ascii="Times" w:hAnsi="Times" w:cs="Times"/>
          <w:sz w:val="24"/>
        </w:rPr>
        <w:t>Investigación</w:t>
      </w:r>
      <w:proofErr w:type="spellEnd"/>
      <w:r w:rsidRPr="002520BD">
        <w:rPr>
          <w:rFonts w:ascii="Times" w:hAnsi="Times" w:cs="Times"/>
          <w:sz w:val="24"/>
        </w:rPr>
        <w:t xml:space="preserve"> (Assistance, Teaching, and Research Center), which belongs to the University of Magallanes (CADI-UMAG) in Punta Arenas, Chile. All the assessments were made between 09:00 and 11:00 a.m. The privacy and comfort of the subjects were ensured; the room temperature was set at 20°C, and white artificial lighting was used.</w:t>
      </w:r>
    </w:p>
    <w:p w14:paraId="1E7CDA98" w14:textId="77777777" w:rsidR="002520BD" w:rsidRPr="002520BD" w:rsidRDefault="002520BD" w:rsidP="000E1240">
      <w:pPr>
        <w:pStyle w:val="Normal1"/>
        <w:jc w:val="both"/>
        <w:rPr>
          <w:rFonts w:ascii="Times" w:hAnsi="Times" w:cs="Times"/>
          <w:sz w:val="24"/>
        </w:rPr>
      </w:pPr>
    </w:p>
    <w:p w14:paraId="0199781B" w14:textId="77777777" w:rsidR="002520BD" w:rsidRPr="002520BD" w:rsidRDefault="002520BD" w:rsidP="000E1240">
      <w:pPr>
        <w:pStyle w:val="Normal1"/>
        <w:jc w:val="both"/>
        <w:rPr>
          <w:rFonts w:ascii="Times" w:hAnsi="Times" w:cs="Times"/>
          <w:b/>
          <w:bCs/>
          <w:sz w:val="24"/>
        </w:rPr>
      </w:pPr>
      <w:bookmarkStart w:id="2" w:name="bookmark=id.1t3h5sf" w:colFirst="0" w:colLast="0"/>
      <w:bookmarkEnd w:id="2"/>
      <w:r w:rsidRPr="002520BD">
        <w:rPr>
          <w:rFonts w:ascii="Times" w:hAnsi="Times" w:cs="Times"/>
          <w:b/>
          <w:bCs/>
          <w:sz w:val="24"/>
        </w:rPr>
        <w:t>Participants</w:t>
      </w:r>
    </w:p>
    <w:p w14:paraId="77A15F39" w14:textId="7828E340" w:rsidR="002520BD" w:rsidRPr="002520BD" w:rsidRDefault="002520BD" w:rsidP="000E1240">
      <w:pPr>
        <w:pStyle w:val="Normal1"/>
        <w:jc w:val="both"/>
        <w:rPr>
          <w:rFonts w:ascii="Times" w:hAnsi="Times" w:cs="Times"/>
          <w:sz w:val="24"/>
        </w:rPr>
      </w:pPr>
      <w:r w:rsidRPr="002520BD">
        <w:rPr>
          <w:rFonts w:ascii="Times" w:hAnsi="Times" w:cs="Times"/>
          <w:sz w:val="24"/>
        </w:rPr>
        <w:t>81 community-dwelling older adults were recruited and selected by non-probabilistic sampling from the Region of Magallanes and Chilean Antarctica, Chile. If they were 6</w:t>
      </w:r>
      <w:r w:rsidR="00E658CF">
        <w:rPr>
          <w:rFonts w:ascii="Times" w:hAnsi="Times" w:cs="Times"/>
          <w:sz w:val="24"/>
        </w:rPr>
        <w:t>0</w:t>
      </w:r>
      <w:r w:rsidR="007E7011">
        <w:rPr>
          <w:rFonts w:ascii="Times" w:hAnsi="Times" w:cs="Times"/>
          <w:sz w:val="24"/>
        </w:rPr>
        <w:t xml:space="preserve"> years</w:t>
      </w:r>
      <w:r w:rsidRPr="002520BD">
        <w:rPr>
          <w:rFonts w:ascii="Times" w:hAnsi="Times" w:cs="Times"/>
          <w:sz w:val="24"/>
        </w:rPr>
        <w:t xml:space="preserve"> or older, residents of the Region of Magallanes and Chilean Antarctica, Chile, they were included and understood the study aims and instructions. However, they were excluded in the case of diagnosis of congenital heart disease, consumption of beta-blocker drugs, taking stimulant substances within 24 h before assessment session, motor or cognitive disability, inability to understand instructions or written content, or presence of pain during cardiac or physical assessments.</w:t>
      </w:r>
    </w:p>
    <w:p w14:paraId="7562643B" w14:textId="77777777" w:rsidR="003019D3" w:rsidRDefault="002520BD" w:rsidP="000E1240">
      <w:pPr>
        <w:pStyle w:val="Normal1"/>
        <w:jc w:val="both"/>
        <w:rPr>
          <w:rFonts w:ascii="Times" w:hAnsi="Times" w:cs="Times"/>
          <w:sz w:val="24"/>
        </w:rPr>
      </w:pPr>
      <w:r w:rsidRPr="002520BD">
        <w:rPr>
          <w:rFonts w:ascii="Times" w:hAnsi="Times" w:cs="Times"/>
          <w:sz w:val="24"/>
        </w:rPr>
        <w:t xml:space="preserve">All </w:t>
      </w:r>
      <w:r w:rsidR="00472CF9">
        <w:rPr>
          <w:rFonts w:ascii="Times" w:hAnsi="Times" w:cs="Times"/>
          <w:sz w:val="24"/>
        </w:rPr>
        <w:t>participants gave their permission and provided informed written consent before participation. The Ethics Committee of the University of Magallanes (N°10/CEC-UMAG/2023) approved this study,</w:t>
      </w:r>
      <w:r w:rsidRPr="002520BD">
        <w:rPr>
          <w:rFonts w:ascii="Times" w:hAnsi="Times" w:cs="Times"/>
          <w:sz w:val="24"/>
        </w:rPr>
        <w:t xml:space="preserve"> following the regulations established by the Declaration of Helsinki on ethical principles in human beings.</w:t>
      </w:r>
    </w:p>
    <w:p w14:paraId="04CF0F7D" w14:textId="1EA685A9" w:rsidR="002520BD" w:rsidRDefault="00071648" w:rsidP="000E1240">
      <w:pPr>
        <w:pStyle w:val="Normal1"/>
        <w:jc w:val="both"/>
        <w:rPr>
          <w:rFonts w:ascii="Times" w:hAnsi="Times" w:cs="Times"/>
          <w:sz w:val="24"/>
        </w:rPr>
      </w:pPr>
      <w:r>
        <w:rPr>
          <w:rFonts w:ascii="Times" w:hAnsi="Times" w:cs="Times"/>
          <w:sz w:val="24"/>
        </w:rPr>
        <w:t>The flow diagram of the included participants can be seen in Figure 1.</w:t>
      </w:r>
    </w:p>
    <w:p w14:paraId="4E6C3BC0" w14:textId="77777777" w:rsidR="002520BD" w:rsidRPr="002520BD" w:rsidRDefault="002520BD" w:rsidP="000E1240">
      <w:pPr>
        <w:pStyle w:val="Normal1"/>
        <w:jc w:val="both"/>
        <w:rPr>
          <w:rFonts w:ascii="Times" w:hAnsi="Times" w:cs="Times"/>
          <w:sz w:val="24"/>
        </w:rPr>
      </w:pPr>
    </w:p>
    <w:p w14:paraId="1691DE24" w14:textId="77777777" w:rsidR="002520BD" w:rsidRPr="002520BD" w:rsidRDefault="002520BD" w:rsidP="000E1240">
      <w:pPr>
        <w:pStyle w:val="Normal1"/>
        <w:jc w:val="both"/>
        <w:rPr>
          <w:rFonts w:ascii="Times" w:hAnsi="Times" w:cs="Times"/>
          <w:b/>
          <w:bCs/>
          <w:sz w:val="24"/>
        </w:rPr>
      </w:pPr>
      <w:bookmarkStart w:id="3" w:name="bookmark=id.4d34og8" w:colFirst="0" w:colLast="0"/>
      <w:bookmarkEnd w:id="3"/>
      <w:r w:rsidRPr="002520BD">
        <w:rPr>
          <w:rFonts w:ascii="Times" w:hAnsi="Times" w:cs="Times"/>
          <w:b/>
          <w:bCs/>
          <w:sz w:val="24"/>
        </w:rPr>
        <w:t>Procedures</w:t>
      </w:r>
    </w:p>
    <w:p w14:paraId="7503D99A" w14:textId="77777777" w:rsidR="002520BD" w:rsidRPr="002520BD" w:rsidRDefault="002520BD" w:rsidP="000E1240">
      <w:pPr>
        <w:pStyle w:val="Normal1"/>
        <w:jc w:val="both"/>
        <w:rPr>
          <w:rFonts w:ascii="Times" w:hAnsi="Times" w:cs="Times"/>
          <w:sz w:val="24"/>
        </w:rPr>
      </w:pPr>
      <w:r w:rsidRPr="002520BD">
        <w:rPr>
          <w:rFonts w:ascii="Times" w:hAnsi="Times" w:cs="Times"/>
          <w:sz w:val="24"/>
        </w:rPr>
        <w:t>During recruitment, the participants were instructed to avoid the use of psychoactive substances for 24 hours before the assessment and to sleep for at least 7 hours the previous night. Upon arrival, participants were informed about the study aims and risks associated with their participation, and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14:paraId="2FBFD093" w14:textId="77777777" w:rsidR="002520BD" w:rsidRPr="002520BD" w:rsidRDefault="002520BD" w:rsidP="000E1240">
      <w:pPr>
        <w:pStyle w:val="Normal1"/>
        <w:jc w:val="both"/>
        <w:rPr>
          <w:rFonts w:ascii="Times" w:hAnsi="Times" w:cs="Times"/>
          <w:sz w:val="24"/>
        </w:rPr>
      </w:pPr>
      <w:r w:rsidRPr="002520BD">
        <w:rPr>
          <w:rFonts w:ascii="Times" w:hAnsi="Times" w:cs="Times"/>
          <w:sz w:val="24"/>
        </w:rPr>
        <w:t>Cardiac autonomic response to physical exercise was measured as previously validated for this age group (27). The protocol is briefly described below:</w:t>
      </w:r>
    </w:p>
    <w:p w14:paraId="6CB152F8" w14:textId="77777777" w:rsidR="002520BD" w:rsidRPr="002520BD" w:rsidRDefault="002520BD" w:rsidP="000E1240">
      <w:pPr>
        <w:pStyle w:val="Normal1"/>
        <w:jc w:val="both"/>
        <w:rPr>
          <w:rFonts w:ascii="Times" w:hAnsi="Times" w:cs="Times"/>
          <w:sz w:val="24"/>
        </w:rPr>
      </w:pPr>
      <w:r w:rsidRPr="002520BD">
        <w:rPr>
          <w:rFonts w:ascii="Times" w:hAnsi="Times" w:cs="Times"/>
          <w:sz w:val="24"/>
        </w:rPr>
        <w:t xml:space="preserve">HRV was recorded through a non-invasive chest band immediately before, during, and after executing the two-minute step test (TMST). Vital signs, including blood pressure, were monitored throughout the test, and participants’ well-being was visually checked to ensure </w:t>
      </w:r>
      <w:r w:rsidRPr="002520BD">
        <w:rPr>
          <w:rFonts w:ascii="Times" w:hAnsi="Times" w:cs="Times"/>
          <w:sz w:val="24"/>
        </w:rPr>
        <w:lastRenderedPageBreak/>
        <w:t>they were comfortable and prepared. For resting HRV measurements (before and after the application of the TMST), the volunteers remained seated in a chair, with feet and back supported, ensuring avoidance of talking during the recordings. R-R intervals were recorded continuously during the last 10 min of rest and were analyzed for 5 min on each occasion. The breathing rate was spontaneous. As part of the protocol, it was ensured that the participant had a blood pressure of less than 140/90 mmHg to start the HRV measurements.</w:t>
      </w:r>
    </w:p>
    <w:p w14:paraId="69C8DD71" w14:textId="2DA3ACE9" w:rsidR="002520BD" w:rsidRPr="002520BD" w:rsidRDefault="002520BD" w:rsidP="000E1240">
      <w:pPr>
        <w:pStyle w:val="Normal1"/>
        <w:jc w:val="both"/>
        <w:rPr>
          <w:rFonts w:ascii="Times" w:hAnsi="Times" w:cs="Times"/>
          <w:sz w:val="24"/>
        </w:rPr>
      </w:pPr>
      <w:r w:rsidRPr="002520BD">
        <w:rPr>
          <w:rFonts w:ascii="Times" w:hAnsi="Times" w:cs="Times"/>
          <w:sz w:val="24"/>
        </w:rPr>
        <w:t xml:space="preserve">Finally, after 15 minutes of resting from the TMST, the Short Physical Performance Battery (SPPB) was </w:t>
      </w:r>
      <w:r w:rsidR="00C915D2">
        <w:rPr>
          <w:rFonts w:ascii="Times" w:hAnsi="Times" w:cs="Times"/>
          <w:sz w:val="24"/>
        </w:rPr>
        <w:t>administered to the participants. Before the session ended, the subjects ' blood pressure, heart rate, and general appearance were verified</w:t>
      </w:r>
      <w:r w:rsidRPr="002520BD">
        <w:rPr>
          <w:rFonts w:ascii="Times" w:hAnsi="Times" w:cs="Times"/>
          <w:sz w:val="24"/>
        </w:rPr>
        <w:t>.</w:t>
      </w:r>
    </w:p>
    <w:p w14:paraId="59E420E0" w14:textId="77777777" w:rsidR="002520BD" w:rsidRPr="002520BD" w:rsidRDefault="002520BD" w:rsidP="000E1240">
      <w:pPr>
        <w:pStyle w:val="Normal1"/>
        <w:jc w:val="both"/>
        <w:rPr>
          <w:rFonts w:ascii="Times" w:hAnsi="Times" w:cs="Times"/>
          <w:sz w:val="24"/>
        </w:rPr>
      </w:pPr>
      <w:r w:rsidRPr="002520BD">
        <w:rPr>
          <w:rFonts w:ascii="Times" w:hAnsi="Times" w:cs="Times"/>
          <w:sz w:val="24"/>
        </w:rPr>
        <w:t>Physical and physiological assessments, as well as the initial interview, were made by professional physiotherapists.</w:t>
      </w:r>
    </w:p>
    <w:p w14:paraId="070B90CC" w14:textId="77777777" w:rsidR="002520BD" w:rsidRPr="002520BD" w:rsidRDefault="002520BD" w:rsidP="000E1240">
      <w:pPr>
        <w:pStyle w:val="Normal1"/>
        <w:jc w:val="both"/>
        <w:rPr>
          <w:rFonts w:ascii="Times" w:hAnsi="Times" w:cs="Times"/>
          <w:sz w:val="24"/>
        </w:rPr>
      </w:pPr>
    </w:p>
    <w:p w14:paraId="1FCE0FA3" w14:textId="77777777" w:rsidR="002520BD" w:rsidRPr="002520BD" w:rsidRDefault="002520BD" w:rsidP="000E1240">
      <w:pPr>
        <w:pStyle w:val="Normal1"/>
        <w:jc w:val="both"/>
        <w:rPr>
          <w:rFonts w:ascii="Times" w:hAnsi="Times" w:cs="Times"/>
          <w:b/>
          <w:bCs/>
          <w:sz w:val="24"/>
        </w:rPr>
      </w:pPr>
      <w:bookmarkStart w:id="4" w:name="bookmark=id.2s8eyo1" w:colFirst="0" w:colLast="0"/>
      <w:bookmarkEnd w:id="4"/>
      <w:r w:rsidRPr="002520BD">
        <w:rPr>
          <w:rFonts w:ascii="Times" w:hAnsi="Times" w:cs="Times"/>
          <w:b/>
          <w:bCs/>
          <w:sz w:val="24"/>
        </w:rPr>
        <w:t>Instruments</w:t>
      </w:r>
    </w:p>
    <w:p w14:paraId="4D73A60C" w14:textId="77777777" w:rsidR="002520BD" w:rsidRPr="002520BD" w:rsidRDefault="002520BD" w:rsidP="000E1240">
      <w:pPr>
        <w:pStyle w:val="Normal1"/>
        <w:jc w:val="both"/>
        <w:rPr>
          <w:rFonts w:ascii="Times" w:hAnsi="Times" w:cs="Times"/>
          <w:b/>
          <w:bCs/>
          <w:sz w:val="24"/>
        </w:rPr>
      </w:pPr>
    </w:p>
    <w:p w14:paraId="3F3AA706" w14:textId="77777777" w:rsidR="002520BD" w:rsidRPr="002520BD" w:rsidRDefault="002520BD" w:rsidP="000E1240">
      <w:pPr>
        <w:pStyle w:val="Normal1"/>
        <w:jc w:val="both"/>
        <w:rPr>
          <w:rFonts w:ascii="Times" w:hAnsi="Times" w:cs="Times"/>
          <w:b/>
          <w:bCs/>
          <w:i/>
          <w:iCs/>
          <w:sz w:val="24"/>
        </w:rPr>
      </w:pPr>
      <w:bookmarkStart w:id="5" w:name="bookmark=id.17dp8vu" w:colFirst="0" w:colLast="0"/>
      <w:bookmarkEnd w:id="5"/>
      <w:r w:rsidRPr="002520BD">
        <w:rPr>
          <w:rFonts w:ascii="Times" w:hAnsi="Times" w:cs="Times"/>
          <w:b/>
          <w:bCs/>
          <w:i/>
          <w:iCs/>
          <w:sz w:val="24"/>
        </w:rPr>
        <w:t>Short physical performance battery</w:t>
      </w:r>
    </w:p>
    <w:p w14:paraId="48265D9B" w14:textId="77777777" w:rsidR="002520BD" w:rsidRPr="002520BD" w:rsidRDefault="002520BD" w:rsidP="000E1240">
      <w:pPr>
        <w:pStyle w:val="Normal1"/>
        <w:jc w:val="both"/>
        <w:rPr>
          <w:rFonts w:ascii="Times" w:hAnsi="Times" w:cs="Times"/>
          <w:sz w:val="24"/>
        </w:rPr>
      </w:pPr>
      <w:r w:rsidRPr="002520BD">
        <w:rPr>
          <w:rFonts w:ascii="Times" w:hAnsi="Times" w:cs="Times"/>
          <w:sz w:val="24"/>
        </w:rPr>
        <w:t>SPPB consists of a physical test used to measure three components of physical fitness, described below (28):</w:t>
      </w:r>
    </w:p>
    <w:p w14:paraId="6DF45EF2" w14:textId="77777777" w:rsidR="002520BD" w:rsidRPr="002520BD" w:rsidRDefault="002520BD" w:rsidP="000E1240">
      <w:pPr>
        <w:pStyle w:val="Normal1"/>
        <w:jc w:val="both"/>
        <w:rPr>
          <w:rFonts w:ascii="Times" w:hAnsi="Times" w:cs="Times"/>
          <w:sz w:val="24"/>
        </w:rPr>
      </w:pPr>
    </w:p>
    <w:p w14:paraId="02E1E7A4" w14:textId="77777777" w:rsidR="002520BD" w:rsidRPr="002520BD" w:rsidRDefault="002520BD" w:rsidP="000E1240">
      <w:pPr>
        <w:pStyle w:val="Normal1"/>
        <w:jc w:val="both"/>
        <w:rPr>
          <w:rFonts w:ascii="Times" w:hAnsi="Times" w:cs="Times"/>
          <w:sz w:val="24"/>
        </w:rPr>
      </w:pPr>
      <w:r w:rsidRPr="002520BD">
        <w:rPr>
          <w:rFonts w:ascii="Times" w:hAnsi="Times" w:cs="Times"/>
          <w:sz w:val="24"/>
        </w:rPr>
        <w:t>Balance: to achieve the maximal score (4 points), the subject should be able to stay balanced for at least 10 seconds in a side-by-side stand (feet together), semi-tandem stand, and tandem stand.</w:t>
      </w:r>
    </w:p>
    <w:p w14:paraId="2F803A5F" w14:textId="77777777" w:rsidR="002520BD" w:rsidRPr="002520BD" w:rsidRDefault="002520BD" w:rsidP="000E1240">
      <w:pPr>
        <w:pStyle w:val="Normal1"/>
        <w:jc w:val="both"/>
        <w:rPr>
          <w:rFonts w:ascii="Times" w:hAnsi="Times" w:cs="Times"/>
          <w:sz w:val="24"/>
        </w:rPr>
      </w:pPr>
      <w:r w:rsidRPr="002520BD">
        <w:rPr>
          <w:rFonts w:ascii="Times" w:hAnsi="Times" w:cs="Times"/>
          <w:sz w:val="24"/>
        </w:rPr>
        <w:t>Usual gait speed: The subjects are asked to walk normally at a 4-meter distance. They are given two chances, and the best of both is registered. To achieve the maximal score (4 points), they should obtain 4.82 sec. or less.</w:t>
      </w:r>
    </w:p>
    <w:p w14:paraId="654C2667" w14:textId="77777777" w:rsidR="002520BD" w:rsidRPr="002520BD" w:rsidRDefault="002520BD" w:rsidP="000E1240">
      <w:pPr>
        <w:pStyle w:val="Normal1"/>
        <w:jc w:val="both"/>
        <w:rPr>
          <w:rFonts w:ascii="Times" w:hAnsi="Times" w:cs="Times"/>
          <w:sz w:val="24"/>
        </w:rPr>
      </w:pPr>
      <w:r w:rsidRPr="002520BD">
        <w:rPr>
          <w:rFonts w:ascii="Times" w:hAnsi="Times" w:cs="Times"/>
          <w:sz w:val="24"/>
        </w:rPr>
        <w:t>Lower body fitness: The subjects are asked to perform five chair stands without using their arms, and time is registered upon completion. A time lower or equal to 11.19 sec. gives the maximal score (4 points).</w:t>
      </w:r>
    </w:p>
    <w:p w14:paraId="356A30BC" w14:textId="77777777" w:rsidR="002520BD" w:rsidRPr="002520BD" w:rsidRDefault="002520BD" w:rsidP="000E1240">
      <w:pPr>
        <w:pStyle w:val="Normal1"/>
        <w:jc w:val="both"/>
        <w:rPr>
          <w:rFonts w:ascii="Times" w:hAnsi="Times" w:cs="Times"/>
          <w:sz w:val="24"/>
        </w:rPr>
      </w:pPr>
      <w:r w:rsidRPr="002520BD">
        <w:rPr>
          <w:rFonts w:ascii="Times" w:hAnsi="Times" w:cs="Times"/>
          <w:sz w:val="24"/>
        </w:rPr>
        <w:t>To obtain the final score, the sum of the three components is calculated, with a maximal total score of 12 points.</w:t>
      </w:r>
    </w:p>
    <w:p w14:paraId="3BE6085A" w14:textId="77777777" w:rsidR="002520BD" w:rsidRPr="002520BD" w:rsidRDefault="002520BD" w:rsidP="000E1240">
      <w:pPr>
        <w:pStyle w:val="Normal1"/>
        <w:jc w:val="both"/>
        <w:rPr>
          <w:rFonts w:ascii="Times" w:hAnsi="Times" w:cs="Times"/>
          <w:sz w:val="24"/>
        </w:rPr>
      </w:pPr>
    </w:p>
    <w:p w14:paraId="45DC64AD" w14:textId="77777777" w:rsidR="002520BD" w:rsidRPr="002520BD" w:rsidRDefault="002520BD" w:rsidP="000E1240">
      <w:pPr>
        <w:pStyle w:val="Normal1"/>
        <w:jc w:val="both"/>
        <w:rPr>
          <w:rFonts w:ascii="Times" w:hAnsi="Times" w:cs="Times"/>
          <w:b/>
          <w:bCs/>
          <w:i/>
          <w:iCs/>
          <w:sz w:val="24"/>
        </w:rPr>
      </w:pPr>
      <w:bookmarkStart w:id="6" w:name="bookmark=id.3rdcrjn" w:colFirst="0" w:colLast="0"/>
      <w:bookmarkEnd w:id="6"/>
      <w:r w:rsidRPr="002520BD">
        <w:rPr>
          <w:rFonts w:ascii="Times" w:hAnsi="Times" w:cs="Times"/>
          <w:b/>
          <w:bCs/>
          <w:i/>
          <w:iCs/>
          <w:sz w:val="24"/>
        </w:rPr>
        <w:t>Body composition</w:t>
      </w:r>
    </w:p>
    <w:p w14:paraId="330F2C85" w14:textId="77777777" w:rsidR="002520BD" w:rsidRPr="002520BD" w:rsidRDefault="002520BD" w:rsidP="000E1240">
      <w:pPr>
        <w:pStyle w:val="Normal1"/>
        <w:jc w:val="both"/>
        <w:rPr>
          <w:rFonts w:ascii="Times" w:hAnsi="Times" w:cs="Times"/>
          <w:sz w:val="24"/>
        </w:rPr>
      </w:pPr>
      <w:r w:rsidRPr="002520BD">
        <w:rPr>
          <w:rFonts w:ascii="Times" w:hAnsi="Times" w:cs="Times"/>
          <w:sz w:val="24"/>
        </w:rPr>
        <w:t>Body mass (kg) and total body fat (%) were assessed by bioimpedance using the Tanita BC-558 Ironman Segmental Body Composition Monitor (Tanita Ironman, Arlington Heights, IL 60005, USA), with a concordance of 89.3% compared to the Dual X-ray Absorption test using standard measurement protocols (29).</w:t>
      </w:r>
    </w:p>
    <w:p w14:paraId="2E5F7379" w14:textId="77777777" w:rsidR="002520BD" w:rsidRPr="002520BD" w:rsidRDefault="002520BD" w:rsidP="000E1240">
      <w:pPr>
        <w:pStyle w:val="Normal1"/>
        <w:jc w:val="both"/>
        <w:rPr>
          <w:rFonts w:ascii="Times" w:hAnsi="Times" w:cs="Times"/>
          <w:sz w:val="24"/>
        </w:rPr>
      </w:pPr>
    </w:p>
    <w:p w14:paraId="682BC4D4" w14:textId="77777777" w:rsidR="002520BD" w:rsidRPr="002520BD" w:rsidRDefault="002520BD" w:rsidP="000E1240">
      <w:pPr>
        <w:pStyle w:val="Normal1"/>
        <w:jc w:val="both"/>
        <w:rPr>
          <w:rFonts w:ascii="Times" w:hAnsi="Times" w:cs="Times"/>
          <w:b/>
          <w:bCs/>
          <w:i/>
          <w:iCs/>
          <w:sz w:val="24"/>
        </w:rPr>
      </w:pPr>
      <w:bookmarkStart w:id="7" w:name="bookmark=id.26in1rg" w:colFirst="0" w:colLast="0"/>
      <w:bookmarkEnd w:id="7"/>
      <w:r w:rsidRPr="002520BD">
        <w:rPr>
          <w:rFonts w:ascii="Times" w:hAnsi="Times" w:cs="Times"/>
          <w:b/>
          <w:bCs/>
          <w:i/>
          <w:iCs/>
          <w:sz w:val="24"/>
        </w:rPr>
        <w:t>Cardiac autonomic activity</w:t>
      </w:r>
    </w:p>
    <w:p w14:paraId="722AE309" w14:textId="66A229D3" w:rsidR="002520BD" w:rsidRPr="002520BD" w:rsidRDefault="002520BD" w:rsidP="000E1240">
      <w:pPr>
        <w:pStyle w:val="Normal1"/>
        <w:jc w:val="both"/>
        <w:rPr>
          <w:rFonts w:ascii="Times" w:hAnsi="Times" w:cs="Times"/>
          <w:sz w:val="24"/>
        </w:rPr>
      </w:pPr>
      <w:r w:rsidRPr="002520BD">
        <w:rPr>
          <w:rFonts w:ascii="Times" w:hAnsi="Times" w:cs="Times"/>
          <w:sz w:val="24"/>
        </w:rPr>
        <w:t xml:space="preserve">The cardiac autonomic activity was assessed using R-R interval recordings (HRV) obtained through the Polar Team2 system (Polar®) application. Artifacts and ectopic heartbeats were excluded, not exceeding 3% of the recorded data (30). Time-domain parameters considered for analysis included the square root of the mean squared differences of successive R-R intervals (RMSSD, expressed in </w:t>
      </w:r>
      <w:proofErr w:type="spellStart"/>
      <w:r w:rsidRPr="002520BD">
        <w:rPr>
          <w:rFonts w:ascii="Times" w:hAnsi="Times" w:cs="Times"/>
          <w:sz w:val="24"/>
        </w:rPr>
        <w:t>ms</w:t>
      </w:r>
      <w:proofErr w:type="spellEnd"/>
      <w:r w:rsidRPr="002520BD">
        <w:rPr>
          <w:rFonts w:ascii="Times" w:hAnsi="Times" w:cs="Times"/>
          <w:sz w:val="24"/>
        </w:rPr>
        <w:t xml:space="preserve">) as an index of parasympathetic activity (31) and the standard deviation of RR intervals (SDNN), reflecting total variability encompassing both sympathetic and parasympathetic contributions to cardiac autonomic function (32,33). The Stress Index (SI) and Parasympathetic and Sympathetic Nervous System Index (PNS and SNS) were computed. The PNS Index, indicative of total vagal stimulation, was derived from mean R-R intervals, RMSSD, and </w:t>
      </w:r>
      <w:proofErr w:type="spellStart"/>
      <w:r w:rsidRPr="002520BD">
        <w:rPr>
          <w:rFonts w:ascii="Times" w:hAnsi="Times" w:cs="Times"/>
          <w:sz w:val="24"/>
        </w:rPr>
        <w:t>Poincaré</w:t>
      </w:r>
      <w:proofErr w:type="spellEnd"/>
      <w:r w:rsidRPr="002520BD">
        <w:rPr>
          <w:rFonts w:ascii="Times" w:hAnsi="Times" w:cs="Times"/>
          <w:sz w:val="24"/>
        </w:rPr>
        <w:t xml:space="preserve"> Plot Index SD1 in normalized units (linked to RMSSD), representing deviations from normal population averages (32,34). The SNS Index, reflecting total sympathetic stimulation, was derived from mean R-R intervals, </w:t>
      </w:r>
      <w:proofErr w:type="spellStart"/>
      <w:r w:rsidRPr="002520BD">
        <w:rPr>
          <w:rFonts w:ascii="Times" w:hAnsi="Times" w:cs="Times"/>
          <w:sz w:val="24"/>
        </w:rPr>
        <w:t>Baevsky’s</w:t>
      </w:r>
      <w:proofErr w:type="spellEnd"/>
      <w:r w:rsidRPr="002520BD">
        <w:rPr>
          <w:rFonts w:ascii="Times" w:hAnsi="Times" w:cs="Times"/>
          <w:sz w:val="24"/>
        </w:rPr>
        <w:t xml:space="preserve"> Stress Index (positively related to cardiovascular system stress and cardiac sympathetic activity), and the </w:t>
      </w:r>
      <w:proofErr w:type="spellStart"/>
      <w:r w:rsidRPr="002520BD">
        <w:rPr>
          <w:rFonts w:ascii="Times" w:hAnsi="Times" w:cs="Times"/>
          <w:sz w:val="24"/>
        </w:rPr>
        <w:t>Poincaré</w:t>
      </w:r>
      <w:proofErr w:type="spellEnd"/>
      <w:r w:rsidRPr="002520BD">
        <w:rPr>
          <w:rFonts w:ascii="Times" w:hAnsi="Times" w:cs="Times"/>
          <w:sz w:val="24"/>
        </w:rPr>
        <w:t xml:space="preserve"> Plot Index SD2 in normalized units (related to SDNN) with interpretation similar to the PNS Index (32,34). The SI </w:t>
      </w:r>
      <w:r w:rsidR="00C74354">
        <w:rPr>
          <w:rFonts w:ascii="Times" w:hAnsi="Times" w:cs="Times"/>
          <w:sz w:val="24"/>
        </w:rPr>
        <w:t>indicates</w:t>
      </w:r>
      <w:r w:rsidRPr="002520BD">
        <w:rPr>
          <w:rFonts w:ascii="Times" w:hAnsi="Times" w:cs="Times"/>
          <w:sz w:val="24"/>
        </w:rPr>
        <w:t xml:space="preserve"> the ANS control system’s workload (35), normalized by the square root of </w:t>
      </w:r>
      <w:proofErr w:type="spellStart"/>
      <w:r w:rsidRPr="002520BD">
        <w:rPr>
          <w:rFonts w:ascii="Times" w:hAnsi="Times" w:cs="Times"/>
          <w:sz w:val="24"/>
        </w:rPr>
        <w:t>Baevsky’s</w:t>
      </w:r>
      <w:proofErr w:type="spellEnd"/>
      <w:r w:rsidRPr="002520BD">
        <w:rPr>
          <w:rFonts w:ascii="Times" w:hAnsi="Times" w:cs="Times"/>
          <w:sz w:val="24"/>
        </w:rPr>
        <w:t xml:space="preserve"> SI (36). All analyses </w:t>
      </w:r>
      <w:r w:rsidR="00C74354">
        <w:rPr>
          <w:rFonts w:ascii="Times" w:hAnsi="Times" w:cs="Times"/>
          <w:sz w:val="24"/>
        </w:rPr>
        <w:t xml:space="preserve">were conducted to compute HRV-related indices </w:t>
      </w:r>
      <w:r w:rsidRPr="002520BD">
        <w:rPr>
          <w:rFonts w:ascii="Times" w:hAnsi="Times" w:cs="Times"/>
          <w:sz w:val="24"/>
        </w:rPr>
        <w:t xml:space="preserve">using </w:t>
      </w:r>
      <w:proofErr w:type="spellStart"/>
      <w:r w:rsidRPr="002520BD">
        <w:rPr>
          <w:rFonts w:ascii="Times" w:hAnsi="Times" w:cs="Times"/>
          <w:sz w:val="24"/>
        </w:rPr>
        <w:t>Kubios</w:t>
      </w:r>
      <w:proofErr w:type="spellEnd"/>
      <w:r w:rsidRPr="002520BD">
        <w:rPr>
          <w:rFonts w:ascii="Times" w:hAnsi="Times" w:cs="Times"/>
          <w:sz w:val="24"/>
        </w:rPr>
        <w:t xml:space="preserve"> HRV® software (Kuopio, Finland).</w:t>
      </w:r>
    </w:p>
    <w:p w14:paraId="215EE140" w14:textId="77777777" w:rsidR="002520BD" w:rsidRPr="002520BD" w:rsidRDefault="002520BD" w:rsidP="000E1240">
      <w:pPr>
        <w:pStyle w:val="Normal1"/>
        <w:jc w:val="both"/>
        <w:rPr>
          <w:rFonts w:ascii="Times" w:hAnsi="Times" w:cs="Times"/>
          <w:sz w:val="24"/>
        </w:rPr>
      </w:pPr>
    </w:p>
    <w:p w14:paraId="7254D14B" w14:textId="77777777" w:rsidR="002520BD" w:rsidRPr="002520BD" w:rsidRDefault="002520BD" w:rsidP="000E1240">
      <w:pPr>
        <w:pStyle w:val="Normal1"/>
        <w:jc w:val="both"/>
        <w:rPr>
          <w:rFonts w:ascii="Times" w:hAnsi="Times" w:cs="Times"/>
          <w:b/>
          <w:bCs/>
          <w:i/>
          <w:iCs/>
          <w:sz w:val="24"/>
        </w:rPr>
      </w:pPr>
      <w:bookmarkStart w:id="8" w:name="bookmark=id.lnxbz9" w:colFirst="0" w:colLast="0"/>
      <w:bookmarkEnd w:id="8"/>
      <w:r w:rsidRPr="002520BD">
        <w:rPr>
          <w:rFonts w:ascii="Times" w:hAnsi="Times" w:cs="Times"/>
          <w:b/>
          <w:bCs/>
          <w:i/>
          <w:iCs/>
          <w:sz w:val="24"/>
        </w:rPr>
        <w:t>Two-Minutes Step Test</w:t>
      </w:r>
    </w:p>
    <w:p w14:paraId="3AEE225B" w14:textId="39625B1A" w:rsidR="002520BD" w:rsidRPr="002520BD" w:rsidRDefault="002520BD" w:rsidP="000E1240">
      <w:pPr>
        <w:pStyle w:val="Normal1"/>
        <w:jc w:val="both"/>
        <w:rPr>
          <w:rFonts w:ascii="Times" w:hAnsi="Times" w:cs="Times"/>
          <w:sz w:val="24"/>
        </w:rPr>
      </w:pPr>
      <w:r w:rsidRPr="002520BD">
        <w:rPr>
          <w:rFonts w:ascii="Times" w:hAnsi="Times" w:cs="Times"/>
          <w:sz w:val="24"/>
        </w:rPr>
        <w:t xml:space="preserve">The TMST is a sub-test from the Senior Fitness Test, demanding a low to moderate intensity (27,37). </w:t>
      </w:r>
      <w:r w:rsidR="00C74354">
        <w:rPr>
          <w:rFonts w:ascii="Times" w:hAnsi="Times" w:cs="Times"/>
          <w:sz w:val="24"/>
        </w:rPr>
        <w:t xml:space="preserve">It consists of a two-minute assessment designed to evaluate cardiorespiratory fitness. Participants are instructed to raise their right knee to a marked point on a wall as </w:t>
      </w:r>
      <w:r w:rsidR="00C915D2">
        <w:rPr>
          <w:rFonts w:ascii="Times" w:hAnsi="Times" w:cs="Times"/>
          <w:sz w:val="24"/>
        </w:rPr>
        <w:t>often</w:t>
      </w:r>
      <w:r w:rsidR="00C74354">
        <w:rPr>
          <w:rFonts w:ascii="Times" w:hAnsi="Times" w:cs="Times"/>
          <w:sz w:val="24"/>
        </w:rPr>
        <w:t xml:space="preserve"> as possible within the given time frame, ensuring that each raise reaches at least a 70° angle at the thigh-femoral joint. The number of valid steps was</w:t>
      </w:r>
      <w:r w:rsidRPr="002520BD">
        <w:rPr>
          <w:rFonts w:ascii="Times" w:hAnsi="Times" w:cs="Times"/>
          <w:sz w:val="24"/>
        </w:rPr>
        <w:t xml:space="preserve"> recorded for each subject.</w:t>
      </w:r>
    </w:p>
    <w:p w14:paraId="4FA2C3C2" w14:textId="77777777" w:rsidR="002520BD" w:rsidRPr="002520BD" w:rsidRDefault="002520BD" w:rsidP="000E1240">
      <w:pPr>
        <w:pStyle w:val="Normal1"/>
        <w:jc w:val="both"/>
        <w:rPr>
          <w:rFonts w:ascii="Times" w:hAnsi="Times" w:cs="Times"/>
          <w:sz w:val="24"/>
        </w:rPr>
      </w:pPr>
    </w:p>
    <w:p w14:paraId="5CA8DD7D" w14:textId="77777777" w:rsidR="002520BD" w:rsidRPr="002520BD" w:rsidRDefault="002520BD" w:rsidP="000E1240">
      <w:pPr>
        <w:pStyle w:val="Normal1"/>
        <w:jc w:val="both"/>
        <w:rPr>
          <w:rFonts w:ascii="Times" w:hAnsi="Times" w:cs="Times"/>
          <w:b/>
          <w:bCs/>
          <w:i/>
          <w:iCs/>
          <w:sz w:val="24"/>
        </w:rPr>
      </w:pPr>
      <w:bookmarkStart w:id="9" w:name="bookmark=id.35nkun2" w:colFirst="0" w:colLast="0"/>
      <w:bookmarkEnd w:id="9"/>
      <w:r w:rsidRPr="002520BD">
        <w:rPr>
          <w:rFonts w:ascii="Times" w:hAnsi="Times" w:cs="Times"/>
          <w:b/>
          <w:bCs/>
          <w:i/>
          <w:iCs/>
          <w:sz w:val="24"/>
        </w:rPr>
        <w:t>Geriatric Depression Scale</w:t>
      </w:r>
    </w:p>
    <w:p w14:paraId="5545FBD8" w14:textId="2EB4F913" w:rsidR="002520BD" w:rsidRPr="002520BD" w:rsidRDefault="002520BD" w:rsidP="000E1240">
      <w:pPr>
        <w:pStyle w:val="Normal1"/>
        <w:jc w:val="both"/>
        <w:rPr>
          <w:rFonts w:ascii="Times" w:hAnsi="Times" w:cs="Times"/>
          <w:sz w:val="24"/>
        </w:rPr>
      </w:pPr>
      <w:r w:rsidRPr="002520BD">
        <w:rPr>
          <w:rFonts w:ascii="Times" w:hAnsi="Times" w:cs="Times"/>
          <w:sz w:val="24"/>
        </w:rPr>
        <w:t xml:space="preserve">The 30-question Geriatric Depression Scale (GDS-30) was employed to assess the subject’s depressive symptoms (38). It consists of a dichotomous questionnaire, where participants are asked about their past-week feelings about depressive symptoms (for instance, “Do you feel that your life is empty?”), with higher scores (i.e., “yes” responses) representing more depressive symptoms. It was first developed by </w:t>
      </w:r>
      <w:proofErr w:type="spellStart"/>
      <w:r w:rsidRPr="002520BD">
        <w:rPr>
          <w:rFonts w:ascii="Times" w:hAnsi="Times" w:cs="Times"/>
          <w:sz w:val="24"/>
        </w:rPr>
        <w:t>Yesavage</w:t>
      </w:r>
      <w:proofErr w:type="spellEnd"/>
      <w:r w:rsidRPr="002520BD">
        <w:rPr>
          <w:rFonts w:ascii="Times" w:hAnsi="Times" w:cs="Times"/>
          <w:sz w:val="24"/>
        </w:rPr>
        <w:t xml:space="preserve"> and colleagues (39) and is currently widely used (40). The Spanish version</w:t>
      </w:r>
      <w:r w:rsidR="00C74354">
        <w:rPr>
          <w:rFonts w:ascii="Times" w:hAnsi="Times" w:cs="Times"/>
          <w:sz w:val="24"/>
        </w:rPr>
        <w:t xml:space="preserve"> employed in this study</w:t>
      </w:r>
      <w:r w:rsidRPr="002520BD">
        <w:rPr>
          <w:rFonts w:ascii="Times" w:hAnsi="Times" w:cs="Times"/>
          <w:sz w:val="24"/>
        </w:rPr>
        <w:t xml:space="preserve"> has been previously validated, </w:t>
      </w:r>
      <w:r w:rsidRPr="002520BD">
        <w:rPr>
          <w:rFonts w:ascii="Times" w:hAnsi="Times" w:cs="Times"/>
          <w:sz w:val="24"/>
        </w:rPr>
        <w:lastRenderedPageBreak/>
        <w:t>with a Cronbach alpha coefficient of 0.82 (41).</w:t>
      </w:r>
      <w:r w:rsidR="00293257" w:rsidRPr="00293257">
        <w:t xml:space="preserve"> </w:t>
      </w:r>
      <w:r w:rsidR="00293257" w:rsidRPr="00293257">
        <w:rPr>
          <w:rFonts w:ascii="Times" w:hAnsi="Times" w:cs="Times"/>
          <w:sz w:val="24"/>
        </w:rPr>
        <w:t>The authors have permission to use this instrument from the copyright holders</w:t>
      </w:r>
      <w:r w:rsidR="00293257">
        <w:rPr>
          <w:rFonts w:ascii="Times" w:hAnsi="Times" w:cs="Times"/>
          <w:sz w:val="24"/>
        </w:rPr>
        <w:t>.</w:t>
      </w:r>
    </w:p>
    <w:p w14:paraId="7852A8C4" w14:textId="77777777" w:rsidR="002520BD" w:rsidRPr="002520BD" w:rsidRDefault="002520BD" w:rsidP="000E1240">
      <w:pPr>
        <w:pStyle w:val="Normal1"/>
        <w:jc w:val="both"/>
        <w:rPr>
          <w:rFonts w:ascii="Times" w:hAnsi="Times" w:cs="Times"/>
          <w:sz w:val="24"/>
        </w:rPr>
      </w:pPr>
    </w:p>
    <w:p w14:paraId="78DB7BD6" w14:textId="77777777" w:rsidR="002520BD" w:rsidRPr="002520BD" w:rsidRDefault="002520BD" w:rsidP="000E1240">
      <w:pPr>
        <w:pStyle w:val="Normal1"/>
        <w:jc w:val="both"/>
        <w:rPr>
          <w:rFonts w:ascii="Times" w:hAnsi="Times" w:cs="Times"/>
          <w:b/>
          <w:bCs/>
          <w:i/>
          <w:iCs/>
          <w:sz w:val="24"/>
        </w:rPr>
      </w:pPr>
      <w:bookmarkStart w:id="10" w:name="bookmark=id.1ksv4uv" w:colFirst="0" w:colLast="0"/>
      <w:bookmarkEnd w:id="10"/>
      <w:r w:rsidRPr="002520BD">
        <w:rPr>
          <w:rFonts w:ascii="Times" w:hAnsi="Times" w:cs="Times"/>
          <w:b/>
          <w:bCs/>
          <w:i/>
          <w:iCs/>
          <w:sz w:val="24"/>
        </w:rPr>
        <w:t>Beck Anxiety Inventory</w:t>
      </w:r>
    </w:p>
    <w:p w14:paraId="172AAFF0" w14:textId="67DA1F30" w:rsidR="002520BD" w:rsidRPr="002520BD" w:rsidRDefault="002520BD" w:rsidP="000E1240">
      <w:pPr>
        <w:pStyle w:val="Normal1"/>
        <w:jc w:val="both"/>
        <w:rPr>
          <w:rFonts w:ascii="Times" w:hAnsi="Times" w:cs="Times"/>
          <w:sz w:val="24"/>
        </w:rPr>
      </w:pPr>
      <w:r w:rsidRPr="002520BD">
        <w:rPr>
          <w:rFonts w:ascii="Times" w:hAnsi="Times" w:cs="Times"/>
          <w:sz w:val="24"/>
        </w:rPr>
        <w:t>The Beck Anxiety Inventory was employed to assess anxiety symptoms. It consists of a 21-item questionnaire based on usual anxiety symptoms and a 4-option Likert scale from 0 (“Not at all”) to 3 (“Severely”), meaning the severity reported by the subject in each one. It was originally developed by Beck and colleagues (42). This study uses the Spanish version, demonstrating a high internal consistency in older people (α = 0.94) (43).</w:t>
      </w:r>
      <w:r w:rsidR="00293257">
        <w:rPr>
          <w:rFonts w:ascii="Times" w:hAnsi="Times" w:cs="Times"/>
          <w:sz w:val="24"/>
        </w:rPr>
        <w:t xml:space="preserve"> </w:t>
      </w:r>
      <w:r w:rsidR="00293257" w:rsidRPr="00293257">
        <w:rPr>
          <w:rFonts w:ascii="Times" w:hAnsi="Times" w:cs="Times"/>
          <w:sz w:val="24"/>
        </w:rPr>
        <w:t>The authors have permission to use this instrument from the copyright holders</w:t>
      </w:r>
      <w:r w:rsidR="00293257">
        <w:rPr>
          <w:rFonts w:ascii="Times" w:hAnsi="Times" w:cs="Times"/>
          <w:sz w:val="24"/>
        </w:rPr>
        <w:t>.</w:t>
      </w:r>
    </w:p>
    <w:p w14:paraId="1D99B072" w14:textId="77777777" w:rsidR="002520BD" w:rsidRPr="002520BD" w:rsidRDefault="002520BD" w:rsidP="000E1240">
      <w:pPr>
        <w:pStyle w:val="Normal1"/>
        <w:jc w:val="both"/>
        <w:rPr>
          <w:rFonts w:ascii="Times" w:hAnsi="Times" w:cs="Times"/>
          <w:sz w:val="24"/>
        </w:rPr>
      </w:pPr>
    </w:p>
    <w:p w14:paraId="5BAC52F1" w14:textId="77777777" w:rsidR="002520BD" w:rsidRPr="002520BD" w:rsidRDefault="002520BD" w:rsidP="000E1240">
      <w:pPr>
        <w:pStyle w:val="Normal1"/>
        <w:jc w:val="both"/>
        <w:rPr>
          <w:rFonts w:ascii="Times" w:hAnsi="Times" w:cs="Times"/>
          <w:b/>
          <w:bCs/>
          <w:sz w:val="24"/>
        </w:rPr>
      </w:pPr>
      <w:bookmarkStart w:id="11" w:name="bookmark=id.44sinio" w:colFirst="0" w:colLast="0"/>
      <w:bookmarkEnd w:id="11"/>
      <w:r w:rsidRPr="002520BD">
        <w:rPr>
          <w:rFonts w:ascii="Times" w:hAnsi="Times" w:cs="Times"/>
          <w:b/>
          <w:bCs/>
          <w:sz w:val="24"/>
        </w:rPr>
        <w:t>Statistical analysis</w:t>
      </w:r>
    </w:p>
    <w:p w14:paraId="7CF6CFB3" w14:textId="1AA22AF1" w:rsidR="002520BD" w:rsidRPr="002520BD" w:rsidRDefault="002520BD" w:rsidP="000E1240">
      <w:pPr>
        <w:pStyle w:val="Normal1"/>
        <w:jc w:val="both"/>
        <w:rPr>
          <w:rFonts w:ascii="Times" w:hAnsi="Times" w:cs="Times"/>
          <w:sz w:val="24"/>
        </w:rPr>
      </w:pPr>
      <w:r w:rsidRPr="002520BD">
        <w:rPr>
          <w:rFonts w:ascii="Times" w:hAnsi="Times" w:cs="Times"/>
          <w:sz w:val="24"/>
        </w:rPr>
        <w:t xml:space="preserve">We used mean and standard deviation (SD) to describe continuous variables and absolute and relative frequencies to describe discrete variables. We used Pearson’s product-moment correlation (r) to assess the relationship between </w:t>
      </w:r>
      <w:ins w:id="12" w:author="Matías Castillo-Aguilar" w:date="2024-08-04T20:39:00Z">
        <w:r w:rsidR="00771EEA">
          <w:rPr>
            <w:rFonts w:ascii="Times" w:hAnsi="Times" w:cs="Times"/>
            <w:sz w:val="24"/>
          </w:rPr>
          <w:t xml:space="preserve">continuous </w:t>
        </w:r>
      </w:ins>
      <w:r w:rsidRPr="002520BD">
        <w:rPr>
          <w:rFonts w:ascii="Times" w:hAnsi="Times" w:cs="Times"/>
          <w:sz w:val="24"/>
        </w:rPr>
        <w:t>variables</w:t>
      </w:r>
      <w:ins w:id="13" w:author="Matías Castillo-Aguilar" w:date="2024-08-04T20:39:00Z">
        <w:r w:rsidR="00771EEA">
          <w:rPr>
            <w:rFonts w:ascii="Times" w:hAnsi="Times" w:cs="Times"/>
            <w:sz w:val="24"/>
          </w:rPr>
          <w:t xml:space="preserve"> and </w:t>
        </w:r>
        <w:r w:rsidR="00461A2D" w:rsidRPr="00461A2D">
          <w:rPr>
            <w:rFonts w:ascii="Times" w:hAnsi="Times" w:cs="Times"/>
            <w:sz w:val="24"/>
          </w:rPr>
          <w:t xml:space="preserve">Spearman's rank correlation </w:t>
        </w:r>
        <w:r w:rsidR="00461A2D">
          <w:rPr>
            <w:rFonts w:ascii="Times" w:hAnsi="Times" w:cs="Times"/>
            <w:sz w:val="24"/>
          </w:rPr>
          <w:t>(</w:t>
        </w:r>
        <w:r w:rsidR="00461A2D" w:rsidRPr="00461A2D">
          <w:rPr>
            <w:rFonts w:ascii="Times" w:hAnsi="Times" w:cs="Times"/>
            <w:sz w:val="24"/>
          </w:rPr>
          <w:t>rho</w:t>
        </w:r>
        <w:r w:rsidR="00461A2D">
          <w:rPr>
            <w:rFonts w:ascii="Times" w:hAnsi="Times" w:cs="Times"/>
            <w:sz w:val="24"/>
          </w:rPr>
          <w:t>) to evaluate the relationship between body composition variables and the ordinal constituents of the SPPB</w:t>
        </w:r>
      </w:ins>
      <w:r w:rsidRPr="002520BD">
        <w:rPr>
          <w:rFonts w:ascii="Times" w:hAnsi="Times" w:cs="Times"/>
          <w:sz w:val="24"/>
        </w:rPr>
        <w:t>. To assess differences between groups, we used standardized mean difference (SMD) and 95% confidence intervals (CI</w:t>
      </w:r>
      <w:r w:rsidRPr="002520BD">
        <w:rPr>
          <w:rFonts w:ascii="Times" w:hAnsi="Times" w:cs="Times"/>
          <w:sz w:val="24"/>
          <w:vertAlign w:val="subscript"/>
        </w:rPr>
        <w:t>95%</w:t>
      </w:r>
      <w:r w:rsidRPr="002520BD">
        <w:rPr>
          <w:rFonts w:ascii="Times" w:hAnsi="Times" w:cs="Times"/>
          <w:sz w:val="24"/>
        </w:rPr>
        <w:t>).</w:t>
      </w:r>
    </w:p>
    <w:p w14:paraId="238AF24D" w14:textId="43F0501D" w:rsidR="002520BD" w:rsidRPr="002520BD" w:rsidRDefault="002520BD" w:rsidP="000E1240">
      <w:pPr>
        <w:pStyle w:val="Normal1"/>
        <w:jc w:val="both"/>
        <w:rPr>
          <w:rFonts w:ascii="Times" w:hAnsi="Times" w:cs="Times"/>
          <w:sz w:val="24"/>
        </w:rPr>
      </w:pPr>
      <w:r w:rsidRPr="002520BD">
        <w:rPr>
          <w:rFonts w:ascii="Times" w:hAnsi="Times" w:cs="Times"/>
          <w:sz w:val="24"/>
        </w:rPr>
        <w:t>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 (44). To assess the significance of moderating variables, we used nonoverlapping CI</w:t>
      </w:r>
      <w:r w:rsidRPr="002520BD">
        <w:rPr>
          <w:rFonts w:ascii="Times" w:hAnsi="Times" w:cs="Times"/>
          <w:sz w:val="24"/>
          <w:vertAlign w:val="subscript"/>
        </w:rPr>
        <w:t>95%</w:t>
      </w:r>
      <w:r w:rsidRPr="002520BD">
        <w:rPr>
          <w:rFonts w:ascii="Times" w:hAnsi="Times" w:cs="Times"/>
          <w:sz w:val="24"/>
        </w:rPr>
        <w:t>, estimated based on nonparametric bootstrapping using Monte Carlo resampling, and bias-corrected</w:t>
      </w:r>
      <w:r w:rsidR="00C74354">
        <w:rPr>
          <w:rFonts w:ascii="Times" w:hAnsi="Times" w:cs="Times"/>
          <w:sz w:val="24"/>
        </w:rPr>
        <w:t>. We accelerated</w:t>
      </w:r>
      <w:r w:rsidRPr="002520BD">
        <w:rPr>
          <w:rFonts w:ascii="Times" w:hAnsi="Times" w:cs="Times"/>
          <w:sz w:val="24"/>
        </w:rPr>
        <w:t xml:space="preserve"> CI</w:t>
      </w:r>
      <w:r w:rsidRPr="002520BD">
        <w:rPr>
          <w:rFonts w:ascii="Times" w:hAnsi="Times" w:cs="Times"/>
          <w:sz w:val="24"/>
          <w:vertAlign w:val="subscript"/>
        </w:rPr>
        <w:t>95%</w:t>
      </w:r>
      <w:r w:rsidRPr="002520BD">
        <w:rPr>
          <w:rFonts w:ascii="Times" w:hAnsi="Times" w:cs="Times"/>
          <w:sz w:val="24"/>
        </w:rPr>
        <w:t xml:space="preserve">, using the </w:t>
      </w:r>
      <w:r w:rsidRPr="002520BD">
        <w:rPr>
          <w:rFonts w:ascii="Times" w:hAnsi="Times" w:cs="Times"/>
          <w:i/>
          <w:sz w:val="24"/>
        </w:rPr>
        <w:t>mediation</w:t>
      </w:r>
      <w:r w:rsidRPr="002520BD">
        <w:rPr>
          <w:rFonts w:ascii="Times" w:hAnsi="Times" w:cs="Times"/>
          <w:sz w:val="24"/>
        </w:rPr>
        <w:t xml:space="preserve"> R package to this end (45).</w:t>
      </w:r>
    </w:p>
    <w:p w14:paraId="608788A2" w14:textId="77777777" w:rsidR="00C34C6B" w:rsidRDefault="002520BD" w:rsidP="000E1240">
      <w:pPr>
        <w:pStyle w:val="Normal1"/>
        <w:jc w:val="both"/>
        <w:rPr>
          <w:rFonts w:ascii="Times" w:hAnsi="Times" w:cs="Times"/>
          <w:sz w:val="24"/>
        </w:rPr>
      </w:pPr>
      <w:r w:rsidRPr="002520BD">
        <w:rPr>
          <w:rFonts w:ascii="Times" w:hAnsi="Times" w:cs="Times"/>
          <w:sz w:val="24"/>
        </w:rPr>
        <w:t xml:space="preserve">We defined a type I error rate </w:t>
      </w:r>
      <w:r w:rsidR="00C74354">
        <w:rPr>
          <w:rFonts w:ascii="Times" w:hAnsi="Times" w:cs="Times"/>
          <w:sz w:val="24"/>
        </w:rPr>
        <w:t>of</w:t>
      </w:r>
      <w:r w:rsidRPr="002520BD">
        <w:rPr>
          <w:rFonts w:ascii="Times" w:hAnsi="Times" w:cs="Times"/>
          <w:sz w:val="24"/>
        </w:rPr>
        <w:t xml:space="preserve"> 5% (</w:t>
      </w:r>
      <m:oMath>
        <m:r>
          <w:rPr>
            <w:rFonts w:ascii="Cambria Math" w:hAnsi="Cambria Math" w:cs="Times"/>
            <w:sz w:val="24"/>
          </w:rPr>
          <m:t>α</m:t>
        </m:r>
      </m:oMath>
      <w:r w:rsidRPr="002520BD">
        <w:rPr>
          <w:rFonts w:ascii="Times" w:hAnsi="Times" w:cs="Times"/>
          <w:sz w:val="24"/>
        </w:rPr>
        <w:t xml:space="preserve"> = 0.05) as our threshold for null hypothesis significance testing and nonoverlapping CI</w:t>
      </w:r>
      <w:r w:rsidRPr="002520BD">
        <w:rPr>
          <w:rFonts w:ascii="Times" w:hAnsi="Times" w:cs="Times"/>
          <w:sz w:val="24"/>
          <w:vertAlign w:val="subscript"/>
        </w:rPr>
        <w:t>95%</w:t>
      </w:r>
      <w:r w:rsidRPr="002520BD">
        <w:rPr>
          <w:rFonts w:ascii="Times" w:hAnsi="Times" w:cs="Times"/>
          <w:sz w:val="24"/>
        </w:rPr>
        <w:t xml:space="preserve"> over the null effect for sex differences and mediation analyses. </w:t>
      </w:r>
    </w:p>
    <w:p w14:paraId="58572E9F" w14:textId="4BAC25A1" w:rsidR="00C34C6B" w:rsidRDefault="006E5826" w:rsidP="000E1240">
      <w:pPr>
        <w:pStyle w:val="Normal1"/>
        <w:jc w:val="both"/>
        <w:rPr>
          <w:rFonts w:ascii="Times" w:hAnsi="Times" w:cs="Times"/>
          <w:sz w:val="24"/>
        </w:rPr>
      </w:pPr>
      <w:r w:rsidRPr="006E5826">
        <w:rPr>
          <w:rFonts w:ascii="Times" w:hAnsi="Times" w:cs="Times"/>
          <w:sz w:val="24"/>
        </w:rPr>
        <w:t>To estimate the confidence in our conclusions and, consequently, the statistical power of our analyses, we calculated the probability of correctly rejecting the null hypothesis for the correlation tests post hoc, considering a low (i.e., r = 0.3) to moderate effect size (r = 0.5)</w:t>
      </w:r>
    </w:p>
    <w:p w14:paraId="247E3995" w14:textId="035B1592" w:rsidR="002520BD" w:rsidRPr="002520BD" w:rsidRDefault="002520BD" w:rsidP="000E1240">
      <w:pPr>
        <w:pStyle w:val="Normal1"/>
        <w:jc w:val="both"/>
        <w:rPr>
          <w:rFonts w:ascii="Times" w:hAnsi="Times" w:cs="Times"/>
          <w:sz w:val="24"/>
        </w:rPr>
      </w:pPr>
      <w:r w:rsidRPr="002520BD">
        <w:rPr>
          <w:rFonts w:ascii="Times" w:hAnsi="Times" w:cs="Times"/>
          <w:sz w:val="24"/>
        </w:rPr>
        <w:t xml:space="preserve">All analyses were computed using the </w:t>
      </w:r>
      <w:r w:rsidRPr="002520BD">
        <w:rPr>
          <w:rFonts w:ascii="Times" w:hAnsi="Times" w:cs="Times"/>
          <w:i/>
          <w:sz w:val="24"/>
        </w:rPr>
        <w:t>R</w:t>
      </w:r>
      <w:r w:rsidRPr="002520BD">
        <w:rPr>
          <w:rFonts w:ascii="Times" w:hAnsi="Times" w:cs="Times"/>
          <w:sz w:val="24"/>
        </w:rPr>
        <w:t xml:space="preserve"> programming language for statistical computing (46).</w:t>
      </w:r>
    </w:p>
    <w:p w14:paraId="57C8938B" w14:textId="77777777" w:rsidR="00CC42E3" w:rsidRDefault="00CC42E3" w:rsidP="000E1240">
      <w:pPr>
        <w:pStyle w:val="Normal1"/>
        <w:contextualSpacing w:val="0"/>
        <w:jc w:val="both"/>
        <w:rPr>
          <w:b/>
          <w:sz w:val="28"/>
        </w:rPr>
      </w:pPr>
    </w:p>
    <w:p w14:paraId="44D11FC0" w14:textId="1FCD36FB" w:rsidR="003774B5" w:rsidRDefault="00B45195" w:rsidP="000E1240">
      <w:pPr>
        <w:pStyle w:val="Normal1"/>
        <w:contextualSpacing w:val="0"/>
        <w:jc w:val="both"/>
        <w:rPr>
          <w:b/>
          <w:sz w:val="28"/>
        </w:rPr>
      </w:pPr>
      <w:r>
        <w:rPr>
          <w:b/>
          <w:sz w:val="28"/>
        </w:rPr>
        <w:t>Results</w:t>
      </w:r>
    </w:p>
    <w:p w14:paraId="25BBE3F1" w14:textId="16314D4E" w:rsidR="003774B5" w:rsidRDefault="003774B5" w:rsidP="000E1240">
      <w:pPr>
        <w:pStyle w:val="Normal1"/>
        <w:contextualSpacing w:val="0"/>
        <w:jc w:val="both"/>
        <w:rPr>
          <w:rFonts w:ascii="Times" w:hAnsi="Times"/>
          <w:sz w:val="24"/>
        </w:rPr>
      </w:pPr>
    </w:p>
    <w:p w14:paraId="19FFF706" w14:textId="48A1CB9D" w:rsidR="002520BD" w:rsidRDefault="002520BD" w:rsidP="000E1240">
      <w:pPr>
        <w:pStyle w:val="Normal1"/>
        <w:contextualSpacing w:val="0"/>
        <w:jc w:val="both"/>
        <w:rPr>
          <w:rFonts w:ascii="Times" w:hAnsi="Times"/>
          <w:b/>
          <w:bCs/>
          <w:sz w:val="24"/>
        </w:rPr>
      </w:pPr>
      <w:r w:rsidRPr="002520BD">
        <w:rPr>
          <w:rFonts w:ascii="Times" w:hAnsi="Times"/>
          <w:b/>
          <w:bCs/>
          <w:sz w:val="24"/>
        </w:rPr>
        <w:t>Sample Characteristics.</w:t>
      </w:r>
    </w:p>
    <w:p w14:paraId="1084C9CC" w14:textId="77777777" w:rsidR="002520BD" w:rsidRDefault="002520BD" w:rsidP="000E1240">
      <w:pPr>
        <w:pStyle w:val="Normal1"/>
        <w:contextualSpacing w:val="0"/>
        <w:jc w:val="both"/>
        <w:rPr>
          <w:del w:id="14" w:author="Matías Castillo-Aguilar" w:date="2024-08-04T20:39:00Z"/>
          <w:rFonts w:ascii="Times" w:hAnsi="Times"/>
          <w:b/>
          <w:bCs/>
          <w:sz w:val="24"/>
        </w:rPr>
      </w:pPr>
    </w:p>
    <w:p w14:paraId="493DC691" w14:textId="70F89781" w:rsidR="002520BD" w:rsidRDefault="003F4581" w:rsidP="000E1240">
      <w:pPr>
        <w:pBdr>
          <w:top w:val="nil"/>
          <w:left w:val="nil"/>
          <w:bottom w:val="nil"/>
          <w:right w:val="nil"/>
          <w:between w:val="nil"/>
        </w:pBdr>
        <w:spacing w:before="180" w:after="180"/>
        <w:jc w:val="both"/>
        <w:rPr>
          <w:color w:val="000000"/>
        </w:rPr>
      </w:pPr>
      <w:r w:rsidRPr="003F4581">
        <w:rPr>
          <w:rFonts w:ascii="Times" w:hAnsi="Times" w:cs="Times"/>
          <w:color w:val="000000"/>
        </w:rPr>
        <w:t>The sample consisted of 81 adults</w:t>
      </w:r>
      <w:del w:id="15" w:author="Matías Castillo-Aguilar" w:date="2024-08-04T20:39:00Z">
        <w:r w:rsidR="002520BD" w:rsidRPr="002520BD">
          <w:rPr>
            <w:rFonts w:ascii="Times" w:hAnsi="Times" w:cs="Times"/>
            <w:color w:val="000000"/>
          </w:rPr>
          <w:delText xml:space="preserve"> (</w:delText>
        </w:r>
      </w:del>
      <w:ins w:id="16" w:author="Matías Castillo-Aguilar" w:date="2024-08-04T20:39:00Z">
        <w:r w:rsidRPr="003F4581">
          <w:rPr>
            <w:rFonts w:ascii="Times" w:hAnsi="Times" w:cs="Times"/>
            <w:color w:val="000000"/>
          </w:rPr>
          <w:t xml:space="preserve">, averaging </w:t>
        </w:r>
      </w:ins>
      <w:r w:rsidRPr="003F4581">
        <w:rPr>
          <w:rFonts w:ascii="Times" w:hAnsi="Times" w:cs="Times"/>
          <w:color w:val="000000"/>
        </w:rPr>
        <w:t xml:space="preserve">71.1 </w:t>
      </w:r>
      <w:del w:id="17" w:author="Matías Castillo-Aguilar" w:date="2024-08-04T20:39:00Z">
        <w:r w:rsidR="002520BD" w:rsidRPr="002520BD">
          <w:rPr>
            <w:rFonts w:ascii="Times" w:hAnsi="Times" w:cs="Times"/>
            <w:color w:val="000000"/>
          </w:rPr>
          <w:delText xml:space="preserve">± 6.2 </w:delText>
        </w:r>
      </w:del>
      <w:r w:rsidRPr="003F4581">
        <w:rPr>
          <w:rFonts w:ascii="Times" w:hAnsi="Times" w:cs="Times"/>
          <w:color w:val="000000"/>
        </w:rPr>
        <w:t xml:space="preserve">years </w:t>
      </w:r>
      <w:del w:id="18" w:author="Matías Castillo-Aguilar" w:date="2024-08-04T20:39:00Z">
        <w:r w:rsidR="002520BD" w:rsidRPr="002520BD">
          <w:rPr>
            <w:rFonts w:ascii="Times" w:hAnsi="Times" w:cs="Times"/>
            <w:color w:val="000000"/>
          </w:rPr>
          <w:delText>old,</w:delText>
        </w:r>
      </w:del>
      <w:ins w:id="19" w:author="Matías Castillo-Aguilar" w:date="2024-08-04T20:39:00Z">
        <w:r w:rsidRPr="003F4581">
          <w:rPr>
            <w:rFonts w:ascii="Times" w:hAnsi="Times" w:cs="Times"/>
            <w:color w:val="000000"/>
          </w:rPr>
          <w:t>(± 6.2), with a</w:t>
        </w:r>
      </w:ins>
      <w:r w:rsidRPr="003F4581">
        <w:rPr>
          <w:rFonts w:ascii="Times" w:hAnsi="Times" w:cs="Times"/>
          <w:color w:val="000000"/>
        </w:rPr>
        <w:t xml:space="preserve"> BMI</w:t>
      </w:r>
      <w:del w:id="20" w:author="Matías Castillo-Aguilar" w:date="2024-08-04T20:39:00Z">
        <w:r w:rsidR="002520BD" w:rsidRPr="002520BD">
          <w:rPr>
            <w:rFonts w:ascii="Times" w:hAnsi="Times" w:cs="Times"/>
            <w:color w:val="000000"/>
          </w:rPr>
          <w:delText>:</w:delText>
        </w:r>
      </w:del>
      <w:ins w:id="21" w:author="Matías Castillo-Aguilar" w:date="2024-08-04T20:39:00Z">
        <w:r w:rsidRPr="003F4581">
          <w:rPr>
            <w:rFonts w:ascii="Times" w:hAnsi="Times" w:cs="Times"/>
            <w:color w:val="000000"/>
          </w:rPr>
          <w:t xml:space="preserve"> of</w:t>
        </w:r>
      </w:ins>
      <w:r w:rsidRPr="003F4581">
        <w:rPr>
          <w:rFonts w:ascii="Times" w:hAnsi="Times" w:cs="Times"/>
          <w:color w:val="000000"/>
        </w:rPr>
        <w:t xml:space="preserve"> 31 </w:t>
      </w:r>
      <w:del w:id="22" w:author="Matías Castillo-Aguilar" w:date="2024-08-04T20:39:00Z">
        <w:r w:rsidR="002520BD" w:rsidRPr="002520BD">
          <w:rPr>
            <w:rFonts w:ascii="Times" w:hAnsi="Times" w:cs="Times"/>
            <w:color w:val="000000"/>
          </w:rPr>
          <w:delText>±</w:delText>
        </w:r>
      </w:del>
      <w:ins w:id="23" w:author="Matías Castillo-Aguilar" w:date="2024-08-04T20:39:00Z">
        <w:r w:rsidRPr="003F4581">
          <w:rPr>
            <w:rFonts w:ascii="Times" w:hAnsi="Times" w:cs="Times"/>
            <w:color w:val="000000"/>
          </w:rPr>
          <w:t>(±</w:t>
        </w:r>
      </w:ins>
      <w:r w:rsidRPr="003F4581">
        <w:rPr>
          <w:rFonts w:ascii="Times" w:hAnsi="Times" w:cs="Times"/>
          <w:color w:val="000000"/>
        </w:rPr>
        <w:t xml:space="preserve"> 6.2 kg/</w:t>
      </w:r>
      <w:del w:id="24" w:author="Matías Castillo-Aguilar" w:date="2024-08-04T20:39:00Z">
        <w:r w:rsidR="002520BD" w:rsidRPr="002520BD">
          <w:rPr>
            <w:rFonts w:ascii="Times" w:hAnsi="Times" w:cs="Times"/>
            <w:color w:val="000000"/>
          </w:rPr>
          <w:delText>m2)</w:delText>
        </w:r>
      </w:del>
      <w:ins w:id="25" w:author="Matías Castillo-Aguilar" w:date="2024-08-04T20:39:00Z">
        <w:r w:rsidRPr="003F4581">
          <w:rPr>
            <w:rFonts w:ascii="Times" w:hAnsi="Times" w:cs="Times"/>
            <w:color w:val="000000"/>
          </w:rPr>
          <w:t>m²),</w:t>
        </w:r>
      </w:ins>
      <w:r w:rsidRPr="003F4581">
        <w:rPr>
          <w:rFonts w:ascii="Times" w:hAnsi="Times" w:cs="Times"/>
          <w:color w:val="000000"/>
        </w:rPr>
        <w:t xml:space="preserve"> and </w:t>
      </w:r>
      <w:del w:id="26" w:author="Matías Castillo-Aguilar" w:date="2024-08-04T20:39:00Z">
        <w:r w:rsidR="002520BD" w:rsidRPr="002520BD">
          <w:rPr>
            <w:rFonts w:ascii="Times" w:hAnsi="Times" w:cs="Times"/>
            <w:color w:val="000000"/>
          </w:rPr>
          <w:delText>67</w:delText>
        </w:r>
      </w:del>
      <w:ins w:id="27" w:author="Matías Castillo-Aguilar" w:date="2024-08-04T20:39:00Z">
        <w:r w:rsidRPr="003F4581">
          <w:rPr>
            <w:rFonts w:ascii="Times" w:hAnsi="Times" w:cs="Times"/>
            <w:color w:val="000000"/>
          </w:rPr>
          <w:t>predominantly female</w:t>
        </w:r>
      </w:ins>
      <w:r w:rsidRPr="003F4581">
        <w:rPr>
          <w:rFonts w:ascii="Times" w:hAnsi="Times" w:cs="Times"/>
          <w:color w:val="000000"/>
        </w:rPr>
        <w:t xml:space="preserve"> (82.7</w:t>
      </w:r>
      <w:del w:id="28" w:author="Matías Castillo-Aguilar" w:date="2024-08-04T20:39:00Z">
        <w:r w:rsidR="002520BD" w:rsidRPr="002520BD">
          <w:rPr>
            <w:rFonts w:ascii="Times" w:hAnsi="Times" w:cs="Times"/>
            <w:color w:val="000000"/>
          </w:rPr>
          <w:delText>%) females.</w:delText>
        </w:r>
      </w:del>
      <w:ins w:id="29" w:author="Matías Castillo-Aguilar" w:date="2024-08-04T20:39:00Z">
        <w:r w:rsidRPr="003F4581">
          <w:rPr>
            <w:rFonts w:ascii="Times" w:hAnsi="Times" w:cs="Times"/>
            <w:color w:val="000000"/>
          </w:rPr>
          <w:t>%, n=67).</w:t>
        </w:r>
      </w:ins>
      <w:r w:rsidRPr="003F4581">
        <w:rPr>
          <w:rFonts w:ascii="Times" w:hAnsi="Times" w:cs="Times"/>
          <w:color w:val="000000"/>
        </w:rPr>
        <w:t xml:space="preserve"> Table 1 </w:t>
      </w:r>
      <w:del w:id="30" w:author="Matías Castillo-Aguilar" w:date="2024-08-04T20:39:00Z">
        <w:r w:rsidR="002520BD" w:rsidRPr="002520BD">
          <w:rPr>
            <w:rFonts w:ascii="Times" w:hAnsi="Times" w:cs="Times"/>
            <w:color w:val="000000"/>
          </w:rPr>
          <w:delText>shows</w:delText>
        </w:r>
      </w:del>
      <w:ins w:id="31" w:author="Matías Castillo-Aguilar" w:date="2024-08-04T20:39:00Z">
        <w:r w:rsidRPr="003F4581">
          <w:rPr>
            <w:rFonts w:ascii="Times" w:hAnsi="Times" w:cs="Times"/>
            <w:color w:val="000000"/>
          </w:rPr>
          <w:t>presents</w:t>
        </w:r>
      </w:ins>
      <w:r w:rsidRPr="003F4581">
        <w:rPr>
          <w:rFonts w:ascii="Times" w:hAnsi="Times" w:cs="Times"/>
          <w:color w:val="000000"/>
        </w:rPr>
        <w:t xml:space="preserve"> the </w:t>
      </w:r>
      <w:ins w:id="32" w:author="Matías Castillo-Aguilar" w:date="2024-08-04T20:39:00Z">
        <w:r w:rsidRPr="003F4581">
          <w:rPr>
            <w:rFonts w:ascii="Times" w:hAnsi="Times" w:cs="Times"/>
            <w:color w:val="000000"/>
          </w:rPr>
          <w:t xml:space="preserve">detailed </w:t>
        </w:r>
      </w:ins>
      <w:r w:rsidRPr="003F4581">
        <w:rPr>
          <w:rFonts w:ascii="Times" w:hAnsi="Times" w:cs="Times"/>
          <w:color w:val="000000"/>
        </w:rPr>
        <w:t>characteristics of the sample</w:t>
      </w:r>
      <w:r w:rsidRPr="003F4581">
        <w:rPr>
          <w:rFonts w:ascii="Times" w:hAnsi="Times"/>
          <w:color w:val="000000"/>
          <w:rPrChange w:id="33" w:author="Matías Castillo-Aguilar" w:date="2024-08-04T20:39:00Z">
            <w:rPr>
              <w:color w:val="000000"/>
            </w:rPr>
          </w:rPrChange>
        </w:rPr>
        <w:t>.</w:t>
      </w:r>
    </w:p>
    <w:p w14:paraId="39DA83CA" w14:textId="77777777" w:rsidR="00C26BD9" w:rsidRDefault="00C26BD9" w:rsidP="000E1240">
      <w:pPr>
        <w:pBdr>
          <w:top w:val="nil"/>
          <w:left w:val="nil"/>
          <w:bottom w:val="nil"/>
          <w:right w:val="nil"/>
          <w:between w:val="nil"/>
        </w:pBdr>
        <w:spacing w:before="180" w:after="180"/>
        <w:jc w:val="both"/>
        <w:rPr>
          <w:color w:val="000000"/>
        </w:rPr>
      </w:pPr>
    </w:p>
    <w:p w14:paraId="2A5745CE" w14:textId="03959F8A" w:rsidR="00C26BD9" w:rsidRDefault="00C26BD9" w:rsidP="000E1240">
      <w:pPr>
        <w:pBdr>
          <w:top w:val="nil"/>
          <w:left w:val="nil"/>
          <w:bottom w:val="nil"/>
          <w:right w:val="nil"/>
          <w:between w:val="nil"/>
        </w:pBdr>
        <w:spacing w:before="180" w:after="180"/>
        <w:jc w:val="both"/>
        <w:rPr>
          <w:rFonts w:ascii="Times" w:hAnsi="Times" w:cs="Times"/>
          <w:b/>
          <w:bCs/>
          <w:sz w:val="24"/>
          <w:szCs w:val="24"/>
        </w:rPr>
      </w:pPr>
      <w:r w:rsidRPr="00C26BD9">
        <w:rPr>
          <w:rFonts w:ascii="Times" w:hAnsi="Times" w:cs="Times"/>
          <w:b/>
          <w:bCs/>
          <w:sz w:val="24"/>
          <w:szCs w:val="24"/>
        </w:rPr>
        <w:t>Body composition and autonomic response</w:t>
      </w:r>
    </w:p>
    <w:p w14:paraId="647E35B4" w14:textId="0A4EDF2E" w:rsidR="00594E4B" w:rsidRPr="00505419" w:rsidRDefault="00594E4B" w:rsidP="00594E4B">
      <w:pPr>
        <w:pBdr>
          <w:top w:val="nil"/>
          <w:left w:val="nil"/>
          <w:bottom w:val="nil"/>
          <w:right w:val="nil"/>
          <w:between w:val="nil"/>
        </w:pBdr>
        <w:spacing w:before="180" w:after="180"/>
        <w:jc w:val="both"/>
        <w:rPr>
          <w:rFonts w:ascii="Times" w:hAnsi="Times" w:cs="Times"/>
          <w:color w:val="000000"/>
          <w:sz w:val="24"/>
          <w:szCs w:val="24"/>
        </w:rPr>
      </w:pPr>
      <w:r w:rsidRPr="00505419">
        <w:rPr>
          <w:rFonts w:ascii="Times" w:hAnsi="Times" w:cs="Times"/>
          <w:color w:val="000000"/>
          <w:sz w:val="24"/>
          <w:szCs w:val="24"/>
        </w:rPr>
        <w:t xml:space="preserve">We observed </w:t>
      </w:r>
      <w:del w:id="34" w:author="Matías Castillo-Aguilar" w:date="2024-08-04T20:39:00Z">
        <w:r w:rsidR="00C26BD9" w:rsidRPr="00C26BD9">
          <w:rPr>
            <w:rFonts w:ascii="Times" w:hAnsi="Times" w:cs="Times"/>
            <w:color w:val="000000"/>
            <w:sz w:val="24"/>
            <w:szCs w:val="24"/>
          </w:rPr>
          <w:delText>that</w:delText>
        </w:r>
      </w:del>
      <w:ins w:id="35" w:author="Matías Castillo-Aguilar" w:date="2024-08-04T20:39:00Z">
        <w:r w:rsidRPr="00505419">
          <w:rPr>
            <w:rFonts w:ascii="Times" w:hAnsi="Times" w:cs="Times"/>
            <w:color w:val="000000"/>
            <w:sz w:val="24"/>
            <w:szCs w:val="24"/>
          </w:rPr>
          <w:t>a negative correlation between</w:t>
        </w:r>
      </w:ins>
      <w:r w:rsidRPr="00505419">
        <w:rPr>
          <w:rFonts w:ascii="Times" w:hAnsi="Times" w:cs="Times"/>
          <w:color w:val="000000"/>
          <w:sz w:val="24"/>
          <w:szCs w:val="24"/>
        </w:rPr>
        <w:t xml:space="preserve"> body fat percentage </w:t>
      </w:r>
      <w:del w:id="36" w:author="Matías Castillo-Aguilar" w:date="2024-08-04T20:39:00Z">
        <w:r w:rsidR="00C26BD9" w:rsidRPr="00C26BD9">
          <w:rPr>
            <w:rFonts w:ascii="Times" w:hAnsi="Times" w:cs="Times"/>
            <w:color w:val="000000"/>
            <w:sz w:val="24"/>
            <w:szCs w:val="24"/>
          </w:rPr>
          <w:delText xml:space="preserve">was linked to a lower </w:delText>
        </w:r>
      </w:del>
      <w:ins w:id="37" w:author="Matías Castillo-Aguilar" w:date="2024-08-04T20:39:00Z">
        <w:r w:rsidRPr="00505419">
          <w:rPr>
            <w:rFonts w:ascii="Times" w:hAnsi="Times" w:cs="Times"/>
            <w:color w:val="000000"/>
            <w:sz w:val="24"/>
            <w:szCs w:val="24"/>
          </w:rPr>
          <w:t>and the sympathetic nervous system (</w:t>
        </w:r>
      </w:ins>
      <w:r w:rsidRPr="00505419">
        <w:rPr>
          <w:rFonts w:ascii="Times" w:hAnsi="Times" w:cs="Times"/>
          <w:color w:val="000000"/>
          <w:sz w:val="24"/>
          <w:szCs w:val="24"/>
        </w:rPr>
        <w:t>SNS</w:t>
      </w:r>
      <w:ins w:id="38" w:author="Matías Castillo-Aguilar" w:date="2024-08-04T20:39:00Z">
        <w:r w:rsidRPr="00505419">
          <w:rPr>
            <w:rFonts w:ascii="Times" w:hAnsi="Times" w:cs="Times"/>
            <w:color w:val="000000"/>
            <w:sz w:val="24"/>
            <w:szCs w:val="24"/>
          </w:rPr>
          <w:t>) response</w:t>
        </w:r>
      </w:ins>
      <w:r w:rsidRPr="00505419">
        <w:rPr>
          <w:rFonts w:ascii="Times" w:hAnsi="Times" w:cs="Times"/>
          <w:color w:val="000000"/>
          <w:sz w:val="24"/>
          <w:szCs w:val="24"/>
        </w:rPr>
        <w:t xml:space="preserve"> (r = -0.252, p = 0.030) and </w:t>
      </w:r>
      <w:ins w:id="39" w:author="Matías Castillo-Aguilar" w:date="2024-08-04T20:39:00Z">
        <w:r w:rsidRPr="00505419">
          <w:rPr>
            <w:rFonts w:ascii="Times" w:hAnsi="Times" w:cs="Times"/>
            <w:color w:val="000000"/>
            <w:sz w:val="24"/>
            <w:szCs w:val="24"/>
          </w:rPr>
          <w:t xml:space="preserve">the </w:t>
        </w:r>
      </w:ins>
      <w:r w:rsidRPr="00505419">
        <w:rPr>
          <w:rFonts w:ascii="Times" w:hAnsi="Times" w:cs="Times"/>
          <w:color w:val="000000"/>
          <w:sz w:val="24"/>
          <w:szCs w:val="24"/>
        </w:rPr>
        <w:t xml:space="preserve">Stress </w:t>
      </w:r>
      <w:del w:id="40" w:author="Matías Castillo-Aguilar" w:date="2024-08-04T20:39:00Z">
        <w:r w:rsidR="00C26BD9" w:rsidRPr="00C26BD9">
          <w:rPr>
            <w:rFonts w:ascii="Times" w:hAnsi="Times" w:cs="Times"/>
            <w:color w:val="000000"/>
            <w:sz w:val="24"/>
            <w:szCs w:val="24"/>
          </w:rPr>
          <w:delText>index</w:delText>
        </w:r>
      </w:del>
      <w:ins w:id="41" w:author="Matías Castillo-Aguilar" w:date="2024-08-04T20:39:00Z">
        <w:r w:rsidRPr="00505419">
          <w:rPr>
            <w:rFonts w:ascii="Times" w:hAnsi="Times" w:cs="Times"/>
            <w:color w:val="000000"/>
            <w:sz w:val="24"/>
            <w:szCs w:val="24"/>
          </w:rPr>
          <w:t>Index</w:t>
        </w:r>
      </w:ins>
      <w:r w:rsidRPr="00505419">
        <w:rPr>
          <w:rFonts w:ascii="Times" w:hAnsi="Times" w:cs="Times"/>
          <w:color w:val="000000"/>
          <w:sz w:val="24"/>
          <w:szCs w:val="24"/>
        </w:rPr>
        <w:t xml:space="preserve"> (r = -0.258, p = 0.027) </w:t>
      </w:r>
      <w:del w:id="42" w:author="Matías Castillo-Aguilar" w:date="2024-08-04T20:39:00Z">
        <w:r w:rsidR="00C26BD9" w:rsidRPr="00C26BD9">
          <w:rPr>
            <w:rFonts w:ascii="Times" w:hAnsi="Times" w:cs="Times"/>
            <w:color w:val="000000"/>
            <w:sz w:val="24"/>
            <w:szCs w:val="24"/>
          </w:rPr>
          <w:delText xml:space="preserve">response </w:delText>
        </w:r>
      </w:del>
      <w:r w:rsidRPr="00505419">
        <w:rPr>
          <w:rFonts w:ascii="Times" w:hAnsi="Times" w:cs="Times"/>
          <w:color w:val="000000"/>
          <w:sz w:val="24"/>
          <w:szCs w:val="24"/>
        </w:rPr>
        <w:t xml:space="preserve">during the </w:t>
      </w:r>
      <w:del w:id="43" w:author="Matías Castillo-Aguilar" w:date="2024-08-04T20:39:00Z">
        <w:r w:rsidR="00C26BD9" w:rsidRPr="00C26BD9">
          <w:rPr>
            <w:rFonts w:ascii="Times" w:hAnsi="Times" w:cs="Times"/>
            <w:color w:val="000000"/>
            <w:sz w:val="24"/>
            <w:szCs w:val="24"/>
          </w:rPr>
          <w:delText>TSMT. In addition</w:delText>
        </w:r>
      </w:del>
      <w:ins w:id="44" w:author="Matías Castillo-Aguilar" w:date="2024-08-04T20:39:00Z">
        <w:r w:rsidRPr="00505419">
          <w:rPr>
            <w:rFonts w:ascii="Times" w:hAnsi="Times" w:cs="Times"/>
            <w:color w:val="000000"/>
            <w:sz w:val="24"/>
            <w:szCs w:val="24"/>
          </w:rPr>
          <w:t>TMST. Conversely</w:t>
        </w:r>
      </w:ins>
      <w:r w:rsidRPr="00505419">
        <w:rPr>
          <w:rFonts w:ascii="Times" w:hAnsi="Times" w:cs="Times"/>
          <w:color w:val="000000"/>
          <w:sz w:val="24"/>
          <w:szCs w:val="24"/>
        </w:rPr>
        <w:t xml:space="preserve">, body fat percentage </w:t>
      </w:r>
      <w:del w:id="45" w:author="Matías Castillo-Aguilar" w:date="2024-08-04T20:39:00Z">
        <w:r w:rsidR="00C26BD9" w:rsidRPr="00C26BD9">
          <w:rPr>
            <w:rFonts w:ascii="Times" w:hAnsi="Times" w:cs="Times"/>
            <w:color w:val="000000"/>
            <w:sz w:val="24"/>
            <w:szCs w:val="24"/>
          </w:rPr>
          <w:delText xml:space="preserve">was </w:delText>
        </w:r>
      </w:del>
      <w:r w:rsidRPr="00505419">
        <w:rPr>
          <w:rFonts w:ascii="Times" w:hAnsi="Times" w:cs="Times"/>
          <w:color w:val="000000"/>
          <w:sz w:val="24"/>
          <w:szCs w:val="24"/>
        </w:rPr>
        <w:t xml:space="preserve">positively correlated with </w:t>
      </w:r>
      <w:del w:id="46" w:author="Matías Castillo-Aguilar" w:date="2024-08-04T20:39:00Z">
        <w:r w:rsidR="00C26BD9" w:rsidRPr="00C26BD9">
          <w:rPr>
            <w:rFonts w:ascii="Times" w:hAnsi="Times" w:cs="Times"/>
            <w:color w:val="000000"/>
            <w:sz w:val="24"/>
            <w:szCs w:val="24"/>
          </w:rPr>
          <w:delText xml:space="preserve">time domain </w:delText>
        </w:r>
      </w:del>
      <w:ins w:id="47" w:author="Matías Castillo-Aguilar" w:date="2024-08-04T20:39:00Z">
        <w:r w:rsidRPr="00505419">
          <w:rPr>
            <w:rFonts w:ascii="Times" w:hAnsi="Times" w:cs="Times"/>
            <w:color w:val="000000"/>
            <w:sz w:val="24"/>
            <w:szCs w:val="24"/>
          </w:rPr>
          <w:t>heart rate variability (</w:t>
        </w:r>
      </w:ins>
      <w:r w:rsidRPr="00505419">
        <w:rPr>
          <w:rFonts w:ascii="Times" w:hAnsi="Times" w:cs="Times"/>
          <w:color w:val="000000"/>
          <w:sz w:val="24"/>
          <w:szCs w:val="24"/>
        </w:rPr>
        <w:t>HRV</w:t>
      </w:r>
      <w:ins w:id="48" w:author="Matías Castillo-Aguilar" w:date="2024-08-04T20:39:00Z">
        <w:r w:rsidRPr="00505419">
          <w:rPr>
            <w:rFonts w:ascii="Times" w:hAnsi="Times" w:cs="Times"/>
            <w:color w:val="000000"/>
            <w:sz w:val="24"/>
            <w:szCs w:val="24"/>
          </w:rPr>
          <w:t>) metrics</w:t>
        </w:r>
      </w:ins>
      <w:r w:rsidRPr="00505419">
        <w:rPr>
          <w:rFonts w:ascii="Times" w:hAnsi="Times" w:cs="Times"/>
          <w:color w:val="000000"/>
          <w:sz w:val="24"/>
          <w:szCs w:val="24"/>
        </w:rPr>
        <w:t xml:space="preserve"> during exercise, specifically RMSSD (r = 0.253, p = 0.029) and SDNN (r = 0.269, p = 0.020) (See Figure 2).</w:t>
      </w:r>
      <w:del w:id="49" w:author="Matías Castillo-Aguilar" w:date="2024-08-04T20:39:00Z">
        <w:r w:rsidR="00C26BD9" w:rsidRPr="00C26BD9">
          <w:rPr>
            <w:rFonts w:ascii="Times" w:hAnsi="Times" w:cs="Times"/>
            <w:color w:val="000000"/>
            <w:sz w:val="24"/>
            <w:szCs w:val="24"/>
          </w:rPr>
          <w:delText xml:space="preserve"> No other body composition variables correlate with the cardiac autonomic response to exercise</w:delText>
        </w:r>
        <w:r w:rsidR="00C26BD9">
          <w:rPr>
            <w:rFonts w:ascii="Times" w:hAnsi="Times" w:cs="Times"/>
            <w:color w:val="000000"/>
            <w:sz w:val="24"/>
            <w:szCs w:val="24"/>
          </w:rPr>
          <w:delText xml:space="preserve">. </w:delText>
        </w:r>
      </w:del>
    </w:p>
    <w:p w14:paraId="58DF2DEE" w14:textId="77777777" w:rsidR="00594E4B" w:rsidRPr="00505419" w:rsidRDefault="00594E4B" w:rsidP="00594E4B">
      <w:pPr>
        <w:pBdr>
          <w:top w:val="nil"/>
          <w:left w:val="nil"/>
          <w:bottom w:val="nil"/>
          <w:right w:val="nil"/>
          <w:between w:val="nil"/>
        </w:pBdr>
        <w:spacing w:before="180" w:after="180"/>
        <w:jc w:val="both"/>
        <w:rPr>
          <w:ins w:id="50" w:author="Matías Castillo-Aguilar" w:date="2024-08-04T20:39:00Z"/>
          <w:rFonts w:ascii="Times" w:hAnsi="Times" w:cs="Times"/>
          <w:color w:val="000000"/>
          <w:sz w:val="24"/>
          <w:szCs w:val="24"/>
        </w:rPr>
      </w:pPr>
      <w:ins w:id="51" w:author="Matías Castillo-Aguilar" w:date="2024-08-04T20:39:00Z">
        <w:r w:rsidRPr="00505419">
          <w:rPr>
            <w:rFonts w:ascii="Times" w:hAnsi="Times" w:cs="Times"/>
            <w:color w:val="000000"/>
            <w:sz w:val="24"/>
            <w:szCs w:val="24"/>
          </w:rPr>
          <w:t>When evaluating the sex-specific effects on autonomic response, most correlations held true for females. Body fat percentage correlated negatively with the SNS Index (females: r = -0.356, p = 0.005; males: r = 0.174, p = 0.589) and the Stress Index (females: r = -0.316, p = 0.012; males: r = 0.204, p = 0.525). However, there was no sufficient statistical evidence to suggest a sex-specific response for RMSSD (females: r = 0.246, p = 0.054; males: r = -0.259, p = 0.416) and SDNN (females: r = 0.247, p = 0.053; males: r = -0.058, p = 0.859). No other body composition variables showed a significant correlation with cardiac autonomic response to exercise.</w:t>
        </w:r>
      </w:ins>
    </w:p>
    <w:p w14:paraId="12DC9428" w14:textId="77777777"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p>
    <w:p w14:paraId="5E8DF341" w14:textId="29B3D51E" w:rsidR="009076F4" w:rsidRDefault="009076F4" w:rsidP="000E1240">
      <w:pPr>
        <w:pBdr>
          <w:top w:val="nil"/>
          <w:left w:val="nil"/>
          <w:bottom w:val="nil"/>
          <w:right w:val="nil"/>
          <w:between w:val="nil"/>
        </w:pBdr>
        <w:spacing w:before="180" w:after="180"/>
        <w:jc w:val="both"/>
        <w:rPr>
          <w:rFonts w:ascii="Times" w:hAnsi="Times" w:cs="Times"/>
          <w:color w:val="000000"/>
          <w:sz w:val="24"/>
          <w:szCs w:val="24"/>
        </w:rPr>
      </w:pPr>
      <w:bookmarkStart w:id="52" w:name="_Hlk162702901"/>
      <w:r w:rsidRPr="009076F4">
        <w:rPr>
          <w:rFonts w:ascii="Times" w:hAnsi="Times" w:cs="Times"/>
          <w:b/>
          <w:bCs/>
          <w:color w:val="000000"/>
          <w:sz w:val="24"/>
          <w:szCs w:val="24"/>
        </w:rPr>
        <w:t xml:space="preserve">Figure </w:t>
      </w:r>
      <w:r w:rsidR="00071648">
        <w:rPr>
          <w:rFonts w:ascii="Times" w:hAnsi="Times" w:cs="Times"/>
          <w:b/>
          <w:bCs/>
          <w:color w:val="000000"/>
          <w:sz w:val="24"/>
          <w:szCs w:val="24"/>
        </w:rPr>
        <w:t>2</w:t>
      </w:r>
      <w:r>
        <w:rPr>
          <w:rFonts w:ascii="Times" w:hAnsi="Times" w:cs="Times"/>
          <w:b/>
          <w:bCs/>
          <w:color w:val="000000"/>
          <w:sz w:val="24"/>
          <w:szCs w:val="24"/>
        </w:rPr>
        <w:t>:</w:t>
      </w:r>
      <w:r w:rsidRPr="009076F4">
        <w:rPr>
          <w:rFonts w:ascii="Times" w:hAnsi="Times" w:cs="Times"/>
          <w:b/>
          <w:bCs/>
          <w:color w:val="000000"/>
          <w:sz w:val="24"/>
          <w:szCs w:val="24"/>
        </w:rPr>
        <w:t xml:space="preserve"> Bivariate dispersion plots between body fat and HRV-related measures.</w:t>
      </w:r>
      <w:r w:rsidRPr="009076F4">
        <w:rPr>
          <w:rFonts w:ascii="Times" w:hAnsi="Times" w:cs="Times"/>
          <w:color w:val="000000"/>
          <w:sz w:val="24"/>
          <w:szCs w:val="24"/>
        </w:rPr>
        <w:t xml:space="preserve"> Significance values for Pearson’s product-moment correlation test are shown.</w:t>
      </w:r>
    </w:p>
    <w:bookmarkEnd w:id="52"/>
    <w:p w14:paraId="6A62A57B" w14:textId="77777777"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p>
    <w:p w14:paraId="344003C8" w14:textId="02886DCF" w:rsidR="00C26BD9" w:rsidRDefault="00C26BD9" w:rsidP="000E1240">
      <w:pPr>
        <w:pBdr>
          <w:top w:val="nil"/>
          <w:left w:val="nil"/>
          <w:bottom w:val="nil"/>
          <w:right w:val="nil"/>
          <w:between w:val="nil"/>
        </w:pBdr>
        <w:spacing w:before="180" w:after="180"/>
        <w:jc w:val="both"/>
        <w:rPr>
          <w:rFonts w:ascii="Times" w:hAnsi="Times" w:cs="Times"/>
          <w:b/>
          <w:bCs/>
          <w:color w:val="000000"/>
          <w:sz w:val="24"/>
          <w:szCs w:val="24"/>
        </w:rPr>
      </w:pPr>
      <w:r w:rsidRPr="00C26BD9">
        <w:rPr>
          <w:rFonts w:ascii="Times" w:hAnsi="Times" w:cs="Times"/>
          <w:b/>
          <w:bCs/>
          <w:color w:val="000000"/>
          <w:sz w:val="24"/>
          <w:szCs w:val="24"/>
        </w:rPr>
        <w:t>Body composition and physical fitness</w:t>
      </w:r>
    </w:p>
    <w:p w14:paraId="1B427528" w14:textId="2C7140C4" w:rsidR="00594E4B" w:rsidRPr="00505419" w:rsidRDefault="00C26BD9" w:rsidP="00594E4B">
      <w:pPr>
        <w:pBdr>
          <w:top w:val="nil"/>
          <w:left w:val="nil"/>
          <w:bottom w:val="nil"/>
          <w:right w:val="nil"/>
          <w:between w:val="nil"/>
        </w:pBdr>
        <w:spacing w:before="180" w:after="180"/>
        <w:jc w:val="both"/>
        <w:rPr>
          <w:ins w:id="53" w:author="Matías Castillo-Aguilar" w:date="2024-08-04T20:39:00Z"/>
          <w:rFonts w:ascii="Times" w:hAnsi="Times" w:cs="Times"/>
          <w:color w:val="000000"/>
          <w:sz w:val="24"/>
          <w:szCs w:val="24"/>
        </w:rPr>
      </w:pPr>
      <w:del w:id="54" w:author="Matías Castillo-Aguilar" w:date="2024-08-04T20:39:00Z">
        <w:r w:rsidRPr="00472CF9">
          <w:rPr>
            <w:rFonts w:ascii="Times" w:hAnsi="Times" w:cs="Times"/>
            <w:color w:val="000000"/>
            <w:sz w:val="24"/>
            <w:szCs w:val="24"/>
          </w:rPr>
          <w:delText xml:space="preserve">In addition, a greater SPPB score was observed in </w:delText>
        </w:r>
      </w:del>
      <w:customXmlDelRangeStart w:id="55" w:author="Matías Castillo-Aguilar" w:date="2024-08-04T20:39:00Z"/>
      <w:sdt>
        <w:sdtPr>
          <w:rPr>
            <w:rFonts w:ascii="Times" w:hAnsi="Times" w:cs="Times"/>
            <w:color w:val="000000"/>
            <w:sz w:val="24"/>
            <w:szCs w:val="24"/>
          </w:rPr>
          <w:tag w:val="goog_rdk_16"/>
          <w:id w:val="2089412102"/>
        </w:sdtPr>
        <w:sdtContent>
          <w:customXmlDelRangeEnd w:id="55"/>
          <w:customXmlDelRangeStart w:id="56" w:author="Matías Castillo-Aguilar" w:date="2024-08-04T20:39:00Z"/>
        </w:sdtContent>
      </w:sdt>
      <w:customXmlDelRangeEnd w:id="56"/>
      <w:del w:id="57" w:author="Matías Castillo-Aguilar" w:date="2024-08-04T20:39:00Z">
        <w:r w:rsidRPr="00472CF9">
          <w:rPr>
            <w:rFonts w:ascii="Times" w:hAnsi="Times" w:cs="Times"/>
            <w:color w:val="000000"/>
            <w:sz w:val="24"/>
            <w:szCs w:val="24"/>
          </w:rPr>
          <w:delText>people with less</w:delText>
        </w:r>
      </w:del>
      <w:ins w:id="58" w:author="Matías Castillo-Aguilar" w:date="2024-08-04T20:39:00Z">
        <w:r w:rsidR="00594E4B" w:rsidRPr="00505419">
          <w:rPr>
            <w:rFonts w:ascii="Times" w:hAnsi="Times" w:cs="Times"/>
            <w:color w:val="000000"/>
            <w:sz w:val="24"/>
            <w:szCs w:val="24"/>
          </w:rPr>
          <w:t>Lower</w:t>
        </w:r>
      </w:ins>
      <w:r w:rsidR="00594E4B" w:rsidRPr="00505419">
        <w:rPr>
          <w:rFonts w:ascii="Times" w:hAnsi="Times" w:cs="Times"/>
          <w:color w:val="000000"/>
          <w:sz w:val="24"/>
          <w:szCs w:val="24"/>
        </w:rPr>
        <w:t xml:space="preserve"> body fat percentage </w:t>
      </w:r>
      <w:del w:id="59" w:author="Matías Castillo-Aguilar" w:date="2024-08-04T20:39:00Z">
        <w:r w:rsidRPr="00472CF9">
          <w:rPr>
            <w:rFonts w:ascii="Times" w:hAnsi="Times" w:cs="Times"/>
            <w:color w:val="000000"/>
            <w:sz w:val="24"/>
            <w:szCs w:val="24"/>
          </w:rPr>
          <w:delText>(r = -0.273, p = 0.015) and</w:delText>
        </w:r>
      </w:del>
      <w:ins w:id="60" w:author="Matías Castillo-Aguilar" w:date="2024-08-04T20:39:00Z">
        <w:r w:rsidR="00594E4B" w:rsidRPr="00505419">
          <w:rPr>
            <w:rFonts w:ascii="Times" w:hAnsi="Times" w:cs="Times"/>
            <w:color w:val="000000"/>
            <w:sz w:val="24"/>
            <w:szCs w:val="24"/>
          </w:rPr>
          <w:t xml:space="preserve">was associated with higher SPPB scores in the </w:t>
        </w:r>
        <w:proofErr w:type="spellStart"/>
        <w:r w:rsidR="00594E4B" w:rsidRPr="00505419">
          <w:rPr>
            <w:rFonts w:ascii="Times" w:hAnsi="Times" w:cs="Times"/>
            <w:color w:val="000000"/>
            <w:sz w:val="24"/>
            <w:szCs w:val="24"/>
          </w:rPr>
          <w:t>sit</w:t>
        </w:r>
        <w:proofErr w:type="spellEnd"/>
        <w:r w:rsidR="00594E4B" w:rsidRPr="00505419">
          <w:rPr>
            <w:rFonts w:ascii="Times" w:hAnsi="Times" w:cs="Times"/>
            <w:color w:val="000000"/>
            <w:sz w:val="24"/>
            <w:szCs w:val="24"/>
          </w:rPr>
          <w:t>-to-stand (rho = -0.279, p = 0.013) and gait speed (rho = -0.261, p = 0.021) subtests, but not in the balance score (rho = 0.052, p = 0.656). Similarly,</w:t>
        </w:r>
      </w:ins>
      <w:r w:rsidR="00594E4B" w:rsidRPr="00505419">
        <w:rPr>
          <w:rFonts w:ascii="Times" w:hAnsi="Times" w:cs="Times"/>
          <w:color w:val="000000"/>
          <w:sz w:val="24"/>
          <w:szCs w:val="24"/>
        </w:rPr>
        <w:t xml:space="preserve"> lower BMI values </w:t>
      </w:r>
      <w:del w:id="61" w:author="Matías Castillo-Aguilar" w:date="2024-08-04T20:39:00Z">
        <w:r w:rsidRPr="00472CF9">
          <w:rPr>
            <w:rFonts w:ascii="Times" w:hAnsi="Times" w:cs="Times"/>
            <w:color w:val="000000"/>
            <w:sz w:val="24"/>
            <w:szCs w:val="24"/>
          </w:rPr>
          <w:delText>(r = -0.225, p = 0.047). Similar findings were observed between</w:delText>
        </w:r>
      </w:del>
      <w:ins w:id="62" w:author="Matías Castillo-Aguilar" w:date="2024-08-04T20:39:00Z">
        <w:r w:rsidR="00594E4B" w:rsidRPr="00505419">
          <w:rPr>
            <w:rFonts w:ascii="Times" w:hAnsi="Times" w:cs="Times"/>
            <w:color w:val="000000"/>
            <w:sz w:val="24"/>
            <w:szCs w:val="24"/>
          </w:rPr>
          <w:t>correlated with higher SPPB scores in sit-to-stand (rho = -0.325, p = 0.004) and gait speed (rho = -0.305, p = 0.007), but not in balance (rho = -0.083, p = 0.474).</w:t>
        </w:r>
      </w:ins>
    </w:p>
    <w:p w14:paraId="5F95346E" w14:textId="47D1685B" w:rsidR="00594E4B" w:rsidRPr="00505419" w:rsidRDefault="00594E4B" w:rsidP="00594E4B">
      <w:pPr>
        <w:pBdr>
          <w:top w:val="nil"/>
          <w:left w:val="nil"/>
          <w:bottom w:val="nil"/>
          <w:right w:val="nil"/>
          <w:between w:val="nil"/>
        </w:pBdr>
        <w:spacing w:before="180" w:after="180"/>
        <w:jc w:val="both"/>
        <w:rPr>
          <w:rFonts w:ascii="Times" w:hAnsi="Times" w:cs="Times"/>
          <w:color w:val="000000"/>
          <w:sz w:val="24"/>
          <w:szCs w:val="24"/>
        </w:rPr>
        <w:pPrChange w:id="63" w:author="Matías Castillo-Aguilar" w:date="2024-08-04T20:39:00Z">
          <w:pPr>
            <w:pBdr>
              <w:top w:val="nil"/>
              <w:left w:val="nil"/>
              <w:bottom w:val="nil"/>
              <w:right w:val="nil"/>
              <w:between w:val="nil"/>
            </w:pBdr>
            <w:spacing w:before="180" w:after="180"/>
            <w:contextualSpacing w:val="0"/>
            <w:jc w:val="both"/>
          </w:pPr>
        </w:pPrChange>
      </w:pPr>
      <w:ins w:id="64" w:author="Matías Castillo-Aguilar" w:date="2024-08-04T20:39:00Z">
        <w:r w:rsidRPr="00505419">
          <w:rPr>
            <w:rFonts w:ascii="Times" w:hAnsi="Times" w:cs="Times"/>
            <w:color w:val="000000"/>
            <w:sz w:val="24"/>
            <w:szCs w:val="24"/>
          </w:rPr>
          <w:t>Furthermore,</w:t>
        </w:r>
      </w:ins>
      <w:r w:rsidRPr="00505419">
        <w:rPr>
          <w:rFonts w:ascii="Times" w:hAnsi="Times" w:cs="Times"/>
          <w:color w:val="000000"/>
          <w:sz w:val="24"/>
          <w:szCs w:val="24"/>
        </w:rPr>
        <w:t xml:space="preserve"> total steps from the TMST </w:t>
      </w:r>
      <w:del w:id="65" w:author="Matías Castillo-Aguilar" w:date="2024-08-04T20:39:00Z">
        <w:r w:rsidR="00C26BD9" w:rsidRPr="00472CF9">
          <w:rPr>
            <w:rFonts w:ascii="Times" w:hAnsi="Times" w:cs="Times"/>
            <w:color w:val="000000"/>
            <w:sz w:val="24"/>
            <w:szCs w:val="24"/>
          </w:rPr>
          <w:delText>and</w:delText>
        </w:r>
      </w:del>
      <w:ins w:id="66" w:author="Matías Castillo-Aguilar" w:date="2024-08-04T20:39:00Z">
        <w:r w:rsidRPr="00505419">
          <w:rPr>
            <w:rFonts w:ascii="Times" w:hAnsi="Times" w:cs="Times"/>
            <w:color w:val="000000"/>
            <w:sz w:val="24"/>
            <w:szCs w:val="24"/>
          </w:rPr>
          <w:t>were inversely correlated with</w:t>
        </w:r>
      </w:ins>
      <w:r w:rsidRPr="00505419">
        <w:rPr>
          <w:rFonts w:ascii="Times" w:hAnsi="Times" w:cs="Times"/>
          <w:color w:val="000000"/>
          <w:sz w:val="24"/>
          <w:szCs w:val="24"/>
        </w:rPr>
        <w:t xml:space="preserve"> body fat percentage (r = -0.279, p = 0.013) and body weight (r = -0.232, p = 0.041). </w:t>
      </w:r>
      <w:del w:id="67" w:author="Matías Castillo-Aguilar" w:date="2024-08-04T20:39:00Z">
        <w:r w:rsidR="00C26BD9" w:rsidRPr="00472CF9">
          <w:rPr>
            <w:rFonts w:ascii="Times" w:hAnsi="Times" w:cs="Times"/>
            <w:color w:val="000000"/>
            <w:sz w:val="24"/>
            <w:szCs w:val="24"/>
          </w:rPr>
          <w:delText xml:space="preserve">Not enough evidence </w:delText>
        </w:r>
        <w:r w:rsidR="004648D8" w:rsidRPr="00472CF9">
          <w:rPr>
            <w:rFonts w:ascii="Times" w:hAnsi="Times" w:cs="Times"/>
            <w:color w:val="000000"/>
            <w:sz w:val="24"/>
            <w:szCs w:val="24"/>
          </w:rPr>
          <w:delText>suggested</w:delText>
        </w:r>
        <w:r w:rsidR="00C26BD9" w:rsidRPr="00472CF9">
          <w:rPr>
            <w:rFonts w:ascii="Times" w:hAnsi="Times" w:cs="Times"/>
            <w:color w:val="000000"/>
            <w:sz w:val="24"/>
            <w:szCs w:val="24"/>
          </w:rPr>
          <w:delText xml:space="preserve"> a correlation</w:delText>
        </w:r>
      </w:del>
      <w:ins w:id="68" w:author="Matías Castillo-Aguilar" w:date="2024-08-04T20:39:00Z">
        <w:r w:rsidRPr="00505419">
          <w:rPr>
            <w:rFonts w:ascii="Times" w:hAnsi="Times" w:cs="Times"/>
            <w:color w:val="000000"/>
            <w:sz w:val="24"/>
            <w:szCs w:val="24"/>
          </w:rPr>
          <w:t>No significant correlations were found</w:t>
        </w:r>
      </w:ins>
      <w:r w:rsidRPr="00505419">
        <w:rPr>
          <w:rFonts w:ascii="Times" w:hAnsi="Times" w:cs="Times"/>
          <w:color w:val="000000"/>
          <w:sz w:val="24"/>
          <w:szCs w:val="24"/>
        </w:rPr>
        <w:t xml:space="preserve"> between total muscle mass and </w:t>
      </w:r>
      <w:del w:id="69" w:author="Matías Castillo-Aguilar" w:date="2024-08-04T20:39:00Z">
        <w:r w:rsidR="00C26BD9" w:rsidRPr="00472CF9">
          <w:rPr>
            <w:rFonts w:ascii="Times" w:hAnsi="Times" w:cs="Times"/>
            <w:color w:val="000000"/>
            <w:sz w:val="24"/>
            <w:szCs w:val="24"/>
          </w:rPr>
          <w:delText xml:space="preserve">total </w:delText>
        </w:r>
      </w:del>
      <w:r w:rsidRPr="00505419">
        <w:rPr>
          <w:rFonts w:ascii="Times" w:hAnsi="Times" w:cs="Times"/>
          <w:color w:val="000000"/>
          <w:sz w:val="24"/>
          <w:szCs w:val="24"/>
        </w:rPr>
        <w:t xml:space="preserve">SPPB </w:t>
      </w:r>
      <w:del w:id="70" w:author="Matías Castillo-Aguilar" w:date="2024-08-04T20:39:00Z">
        <w:r w:rsidR="00C26BD9" w:rsidRPr="00472CF9">
          <w:rPr>
            <w:rFonts w:ascii="Times" w:hAnsi="Times" w:cs="Times"/>
            <w:color w:val="000000"/>
            <w:sz w:val="24"/>
            <w:szCs w:val="24"/>
          </w:rPr>
          <w:delText>score</w:delText>
        </w:r>
      </w:del>
      <w:ins w:id="71" w:author="Matías Castillo-Aguilar" w:date="2024-08-04T20:39:00Z">
        <w:r w:rsidRPr="00505419">
          <w:rPr>
            <w:rFonts w:ascii="Times" w:hAnsi="Times" w:cs="Times"/>
            <w:color w:val="000000"/>
            <w:sz w:val="24"/>
            <w:szCs w:val="24"/>
          </w:rPr>
          <w:t>scores</w:t>
        </w:r>
      </w:ins>
      <w:r w:rsidRPr="00505419">
        <w:rPr>
          <w:rFonts w:ascii="Times" w:hAnsi="Times" w:cs="Times"/>
          <w:color w:val="000000"/>
          <w:sz w:val="24"/>
          <w:szCs w:val="24"/>
        </w:rPr>
        <w:t xml:space="preserve"> (r = -0.063, p = 0.584) or </w:t>
      </w:r>
      <w:del w:id="72" w:author="Matías Castillo-Aguilar" w:date="2024-08-04T20:39:00Z">
        <w:r w:rsidR="00C26BD9" w:rsidRPr="00472CF9">
          <w:rPr>
            <w:rFonts w:ascii="Times" w:hAnsi="Times" w:cs="Times"/>
            <w:color w:val="000000"/>
            <w:sz w:val="24"/>
            <w:szCs w:val="24"/>
          </w:rPr>
          <w:delText xml:space="preserve">total number of </w:delText>
        </w:r>
      </w:del>
      <w:ins w:id="73" w:author="Matías Castillo-Aguilar" w:date="2024-08-04T20:39:00Z">
        <w:r w:rsidRPr="00505419">
          <w:rPr>
            <w:rFonts w:ascii="Times" w:hAnsi="Times" w:cs="Times"/>
            <w:color w:val="000000"/>
            <w:sz w:val="24"/>
            <w:szCs w:val="24"/>
          </w:rPr>
          <w:t xml:space="preserve">TMST </w:t>
        </w:r>
      </w:ins>
      <w:r w:rsidRPr="00505419">
        <w:rPr>
          <w:rFonts w:ascii="Times" w:hAnsi="Times" w:cs="Times"/>
          <w:color w:val="000000"/>
          <w:sz w:val="24"/>
          <w:szCs w:val="24"/>
        </w:rPr>
        <w:t xml:space="preserve">steps </w:t>
      </w:r>
      <w:del w:id="74" w:author="Matías Castillo-Aguilar" w:date="2024-08-04T20:39:00Z">
        <w:r w:rsidR="00C26BD9" w:rsidRPr="00472CF9">
          <w:rPr>
            <w:rFonts w:ascii="Times" w:hAnsi="Times" w:cs="Times"/>
            <w:color w:val="000000"/>
            <w:sz w:val="24"/>
            <w:szCs w:val="24"/>
          </w:rPr>
          <w:delText xml:space="preserve">in TMST </w:delText>
        </w:r>
      </w:del>
      <w:r w:rsidRPr="00505419">
        <w:rPr>
          <w:rFonts w:ascii="Times" w:hAnsi="Times" w:cs="Times"/>
          <w:color w:val="000000"/>
          <w:sz w:val="24"/>
          <w:szCs w:val="24"/>
        </w:rPr>
        <w:t>(r = -0.070, p = 0.541</w:t>
      </w:r>
      <w:del w:id="75" w:author="Matías Castillo-Aguilar" w:date="2024-08-04T20:39:00Z">
        <w:r w:rsidR="00C26BD9" w:rsidRPr="00472CF9">
          <w:rPr>
            <w:rFonts w:ascii="Times" w:hAnsi="Times" w:cs="Times"/>
            <w:color w:val="000000"/>
            <w:sz w:val="24"/>
            <w:szCs w:val="24"/>
          </w:rPr>
          <w:delText xml:space="preserve">). </w:delText>
        </w:r>
      </w:del>
      <w:ins w:id="76" w:author="Matías Castillo-Aguilar" w:date="2024-08-04T20:39:00Z">
        <w:r w:rsidRPr="00505419">
          <w:rPr>
            <w:rFonts w:ascii="Times" w:hAnsi="Times" w:cs="Times"/>
            <w:color w:val="000000"/>
            <w:sz w:val="24"/>
            <w:szCs w:val="24"/>
          </w:rPr>
          <w:t>) (</w:t>
        </w:r>
      </w:ins>
      <w:r w:rsidRPr="00505419">
        <w:rPr>
          <w:rFonts w:ascii="Times" w:hAnsi="Times" w:cs="Times"/>
          <w:color w:val="000000"/>
          <w:sz w:val="24"/>
          <w:szCs w:val="24"/>
        </w:rPr>
        <w:t>See Figure 3</w:t>
      </w:r>
      <w:del w:id="77" w:author="Matías Castillo-Aguilar" w:date="2024-08-04T20:39:00Z">
        <w:r w:rsidR="00C26BD9" w:rsidRPr="00472CF9">
          <w:rPr>
            <w:rFonts w:ascii="Times" w:hAnsi="Times" w:cs="Times"/>
            <w:color w:val="000000"/>
            <w:sz w:val="24"/>
            <w:szCs w:val="24"/>
          </w:rPr>
          <w:delText>.</w:delText>
        </w:r>
      </w:del>
      <w:ins w:id="78" w:author="Matías Castillo-Aguilar" w:date="2024-08-04T20:39:00Z">
        <w:r w:rsidRPr="00505419">
          <w:rPr>
            <w:rFonts w:ascii="Times" w:hAnsi="Times" w:cs="Times"/>
            <w:color w:val="000000"/>
            <w:sz w:val="24"/>
            <w:szCs w:val="24"/>
          </w:rPr>
          <w:t>).</w:t>
        </w:r>
      </w:ins>
    </w:p>
    <w:p w14:paraId="7A094E71" w14:textId="77777777" w:rsidR="00594E4B" w:rsidRPr="00505419" w:rsidRDefault="00594E4B" w:rsidP="00594E4B">
      <w:pPr>
        <w:pBdr>
          <w:top w:val="nil"/>
          <w:left w:val="nil"/>
          <w:bottom w:val="nil"/>
          <w:right w:val="nil"/>
          <w:between w:val="nil"/>
        </w:pBdr>
        <w:spacing w:before="180" w:after="180"/>
        <w:jc w:val="both"/>
        <w:rPr>
          <w:ins w:id="79" w:author="Matías Castillo-Aguilar" w:date="2024-08-04T20:39:00Z"/>
          <w:rFonts w:ascii="Times" w:hAnsi="Times" w:cs="Times"/>
          <w:color w:val="000000"/>
          <w:sz w:val="24"/>
          <w:szCs w:val="24"/>
        </w:rPr>
      </w:pPr>
      <w:ins w:id="80" w:author="Matías Castillo-Aguilar" w:date="2024-08-04T20:39:00Z">
        <w:r w:rsidRPr="00505419">
          <w:rPr>
            <w:rFonts w:ascii="Times" w:hAnsi="Times" w:cs="Times"/>
            <w:color w:val="000000"/>
            <w:sz w:val="24"/>
            <w:szCs w:val="24"/>
          </w:rPr>
          <w:t xml:space="preserve">Sex-specific analyses revealed relationships between body composition variables and physical fitness measures. For females, body fat percentage and BMI were linked to sit-to-stand (body fat: rho = -0.347, p = 0.004; BMI: rho = -0.324, p = 0.008) and gait speed (body fat: rho = -0.309, p = 0.012; BMI: rho = -0.318, p = 0.009). However, these correlations were not significant in </w:t>
        </w:r>
        <w:r w:rsidRPr="00505419">
          <w:rPr>
            <w:rFonts w:ascii="Times" w:hAnsi="Times" w:cs="Times"/>
            <w:color w:val="000000"/>
            <w:sz w:val="24"/>
            <w:szCs w:val="24"/>
          </w:rPr>
          <w:lastRenderedPageBreak/>
          <w:t>males (sit-to-stand, body fat: rho = -0.304, p = 0.337; BMI: rho = -0.294, p = 0.380; gait speed, body fat: rho = 0.172, p = 0.593; BMI: rho = -0.108, p = 0.752).</w:t>
        </w:r>
      </w:ins>
    </w:p>
    <w:p w14:paraId="240DDA7F" w14:textId="77777777" w:rsidR="00594E4B" w:rsidRPr="00505419" w:rsidRDefault="00594E4B" w:rsidP="00472CF9">
      <w:pPr>
        <w:pBdr>
          <w:top w:val="nil"/>
          <w:left w:val="nil"/>
          <w:bottom w:val="nil"/>
          <w:right w:val="nil"/>
          <w:between w:val="nil"/>
        </w:pBdr>
        <w:spacing w:before="180" w:after="180"/>
        <w:jc w:val="both"/>
        <w:rPr>
          <w:ins w:id="81" w:author="Matías Castillo-Aguilar" w:date="2024-08-04T20:39:00Z"/>
          <w:rFonts w:ascii="Times" w:hAnsi="Times" w:cs="Times"/>
          <w:color w:val="000000"/>
          <w:sz w:val="24"/>
          <w:szCs w:val="24"/>
        </w:rPr>
      </w:pPr>
      <w:ins w:id="82" w:author="Matías Castillo-Aguilar" w:date="2024-08-04T20:39:00Z">
        <w:r w:rsidRPr="00505419">
          <w:rPr>
            <w:rFonts w:ascii="Times" w:hAnsi="Times" w:cs="Times"/>
            <w:color w:val="000000"/>
            <w:sz w:val="24"/>
            <w:szCs w:val="24"/>
          </w:rPr>
          <w:t>Identical findings were observed for TMST total steps, with significant correlations for females between steps and body fat percentage (r = -0.311, p = 0.01) and body weight (r = -0.275, p = 0.024). No such correlations were found in males (steps, body fat: r = 0.085, p = 0.792; body weight: r = -0.198, p = 0.559).</w:t>
        </w:r>
      </w:ins>
    </w:p>
    <w:p w14:paraId="4669D8D2" w14:textId="14D9E57E" w:rsidR="00E34BA3" w:rsidRPr="00594E4B" w:rsidRDefault="00E34BA3" w:rsidP="00472CF9">
      <w:pPr>
        <w:pBdr>
          <w:top w:val="nil"/>
          <w:left w:val="nil"/>
          <w:bottom w:val="nil"/>
          <w:right w:val="nil"/>
          <w:between w:val="nil"/>
        </w:pBdr>
        <w:spacing w:before="180" w:after="180"/>
        <w:jc w:val="both"/>
        <w:rPr>
          <w:ins w:id="83" w:author="Matías Castillo-Aguilar" w:date="2024-08-04T20:39:00Z"/>
          <w:rFonts w:ascii="Times" w:hAnsi="Times" w:cs="Times"/>
          <w:color w:val="000000"/>
          <w:sz w:val="24"/>
          <w:szCs w:val="24"/>
        </w:rPr>
      </w:pPr>
      <w:ins w:id="84" w:author="Matías Castillo-Aguilar" w:date="2024-08-04T20:39:00Z">
        <w:r>
          <w:rPr>
            <w:rFonts w:ascii="Times" w:hAnsi="Times" w:cs="Times"/>
            <w:color w:val="000000"/>
            <w:sz w:val="24"/>
            <w:szCs w:val="24"/>
          </w:rPr>
          <w:t xml:space="preserve"> </w:t>
        </w:r>
      </w:ins>
    </w:p>
    <w:p w14:paraId="3438C163" w14:textId="710B9181" w:rsidR="009076F4" w:rsidRDefault="009076F4" w:rsidP="000E1240">
      <w:pPr>
        <w:pBdr>
          <w:top w:val="nil"/>
          <w:left w:val="nil"/>
          <w:bottom w:val="nil"/>
          <w:right w:val="nil"/>
          <w:between w:val="nil"/>
        </w:pBdr>
        <w:spacing w:before="180" w:after="180"/>
        <w:jc w:val="both"/>
        <w:rPr>
          <w:rFonts w:ascii="Times" w:hAnsi="Times" w:cs="Times"/>
          <w:color w:val="000000"/>
          <w:sz w:val="24"/>
          <w:szCs w:val="24"/>
        </w:rPr>
      </w:pPr>
      <w:r w:rsidRPr="009076F4">
        <w:rPr>
          <w:rFonts w:ascii="Times" w:hAnsi="Times" w:cs="Times"/>
          <w:b/>
          <w:bCs/>
          <w:color w:val="000000"/>
          <w:sz w:val="24"/>
          <w:szCs w:val="24"/>
        </w:rPr>
        <w:t xml:space="preserve">Figure </w:t>
      </w:r>
      <w:r w:rsidR="00071648">
        <w:rPr>
          <w:rFonts w:ascii="Times" w:hAnsi="Times" w:cs="Times"/>
          <w:b/>
          <w:bCs/>
          <w:color w:val="000000"/>
          <w:sz w:val="24"/>
          <w:szCs w:val="24"/>
        </w:rPr>
        <w:t>3</w:t>
      </w:r>
      <w:r>
        <w:rPr>
          <w:rFonts w:ascii="Times" w:hAnsi="Times" w:cs="Times"/>
          <w:b/>
          <w:bCs/>
          <w:color w:val="000000"/>
          <w:sz w:val="24"/>
          <w:szCs w:val="24"/>
        </w:rPr>
        <w:t xml:space="preserve">: </w:t>
      </w:r>
      <w:r w:rsidRPr="009076F4">
        <w:rPr>
          <w:rFonts w:ascii="Times" w:hAnsi="Times" w:cs="Times"/>
          <w:b/>
          <w:bCs/>
          <w:color w:val="000000"/>
          <w:sz w:val="24"/>
          <w:szCs w:val="24"/>
        </w:rPr>
        <w:t>Bivariate dispersion plots between physical fitness and body composition-related</w:t>
      </w:r>
      <w:r w:rsidRPr="009076F4">
        <w:rPr>
          <w:rFonts w:ascii="Times" w:hAnsi="Times" w:cs="Times"/>
          <w:color w:val="000000"/>
          <w:sz w:val="24"/>
          <w:szCs w:val="24"/>
        </w:rPr>
        <w:t xml:space="preserve"> measures. Significance values for Pearson’s product-moment correlation test are shown.</w:t>
      </w:r>
    </w:p>
    <w:p w14:paraId="1B2E371B" w14:textId="77777777" w:rsidR="00C26BD9" w:rsidRDefault="00C26BD9" w:rsidP="000E1240">
      <w:pPr>
        <w:pBdr>
          <w:top w:val="nil"/>
          <w:left w:val="nil"/>
          <w:bottom w:val="nil"/>
          <w:right w:val="nil"/>
          <w:between w:val="nil"/>
        </w:pBdr>
        <w:spacing w:before="180" w:after="180"/>
        <w:jc w:val="both"/>
        <w:rPr>
          <w:rFonts w:ascii="Times" w:hAnsi="Times" w:cs="Times"/>
          <w:color w:val="000000"/>
          <w:sz w:val="24"/>
          <w:szCs w:val="24"/>
        </w:rPr>
      </w:pPr>
    </w:p>
    <w:p w14:paraId="7A7D89A9" w14:textId="77777777" w:rsidR="00C26BD9" w:rsidRPr="00C26BD9" w:rsidRDefault="00C26BD9" w:rsidP="000E1240">
      <w:pPr>
        <w:pBdr>
          <w:top w:val="nil"/>
          <w:left w:val="nil"/>
          <w:bottom w:val="nil"/>
          <w:right w:val="nil"/>
          <w:between w:val="nil"/>
        </w:pBdr>
        <w:spacing w:before="180" w:after="180"/>
        <w:jc w:val="both"/>
        <w:rPr>
          <w:rFonts w:ascii="Times" w:hAnsi="Times" w:cs="Times"/>
          <w:b/>
          <w:bCs/>
          <w:color w:val="000000"/>
          <w:sz w:val="24"/>
          <w:szCs w:val="24"/>
        </w:rPr>
      </w:pPr>
      <w:r w:rsidRPr="00C26BD9">
        <w:rPr>
          <w:rFonts w:ascii="Times" w:hAnsi="Times" w:cs="Times"/>
          <w:b/>
          <w:bCs/>
          <w:color w:val="000000"/>
          <w:sz w:val="24"/>
          <w:szCs w:val="24"/>
        </w:rPr>
        <w:t>Physical fitness and cardiac autonomic response to exercise</w:t>
      </w:r>
    </w:p>
    <w:p w14:paraId="0F9FDD60" w14:textId="553FCBBD" w:rsidR="00594E4B" w:rsidRPr="00505419" w:rsidRDefault="00594E4B" w:rsidP="00594E4B">
      <w:pPr>
        <w:pBdr>
          <w:top w:val="nil"/>
          <w:left w:val="nil"/>
          <w:bottom w:val="nil"/>
          <w:right w:val="nil"/>
          <w:between w:val="nil"/>
        </w:pBdr>
        <w:spacing w:before="180" w:after="180"/>
        <w:jc w:val="both"/>
        <w:rPr>
          <w:ins w:id="85" w:author="Matías Castillo-Aguilar" w:date="2024-08-04T20:39:00Z"/>
          <w:rFonts w:ascii="Times" w:hAnsi="Times" w:cs="Times"/>
          <w:color w:val="000000"/>
          <w:sz w:val="24"/>
          <w:szCs w:val="24"/>
        </w:rPr>
      </w:pPr>
      <w:r w:rsidRPr="00505419">
        <w:rPr>
          <w:rFonts w:ascii="Times" w:hAnsi="Times" w:cs="Times"/>
          <w:color w:val="000000"/>
          <w:sz w:val="24"/>
          <w:szCs w:val="24"/>
        </w:rPr>
        <w:t xml:space="preserve">Physical fitness, reflected through </w:t>
      </w:r>
      <w:del w:id="86" w:author="Matías Castillo-Aguilar" w:date="2024-08-04T20:39:00Z">
        <w:r w:rsidR="00C26BD9" w:rsidRPr="00C26BD9">
          <w:rPr>
            <w:rFonts w:ascii="Times" w:hAnsi="Times" w:cs="Times"/>
            <w:color w:val="000000"/>
            <w:sz w:val="24"/>
            <w:szCs w:val="24"/>
          </w:rPr>
          <w:delText xml:space="preserve">SPPB total score and </w:delText>
        </w:r>
      </w:del>
      <w:r w:rsidRPr="00505419">
        <w:rPr>
          <w:rFonts w:ascii="Times" w:hAnsi="Times" w:cs="Times"/>
          <w:color w:val="000000"/>
          <w:sz w:val="24"/>
          <w:szCs w:val="24"/>
        </w:rPr>
        <w:t>total steps in TMST</w:t>
      </w:r>
      <w:ins w:id="87" w:author="Matías Castillo-Aguilar" w:date="2024-08-04T20:39:00Z">
        <w:r w:rsidRPr="00505419">
          <w:rPr>
            <w:rFonts w:ascii="Times" w:hAnsi="Times" w:cs="Times"/>
            <w:color w:val="000000"/>
            <w:sz w:val="24"/>
            <w:szCs w:val="24"/>
          </w:rPr>
          <w:t xml:space="preserve"> and SPPB sit-to-stand score</w:t>
        </w:r>
      </w:ins>
      <w:r w:rsidRPr="00505419">
        <w:rPr>
          <w:rFonts w:ascii="Times" w:hAnsi="Times" w:cs="Times"/>
          <w:color w:val="000000"/>
          <w:sz w:val="24"/>
          <w:szCs w:val="24"/>
        </w:rPr>
        <w:t>, was positively correlated with greater sympathetic activity during exercise</w:t>
      </w:r>
      <w:del w:id="88" w:author="Matías Castillo-Aguilar" w:date="2024-08-04T20:39:00Z">
        <w:r w:rsidR="00C26BD9" w:rsidRPr="00C26BD9">
          <w:rPr>
            <w:rFonts w:ascii="Times" w:hAnsi="Times" w:cs="Times"/>
            <w:color w:val="000000"/>
            <w:sz w:val="24"/>
            <w:szCs w:val="24"/>
          </w:rPr>
          <w:delText>, which</w:delText>
        </w:r>
      </w:del>
      <w:ins w:id="89" w:author="Matías Castillo-Aguilar" w:date="2024-08-04T20:39:00Z">
        <w:r w:rsidRPr="00505419">
          <w:rPr>
            <w:rFonts w:ascii="Times" w:hAnsi="Times" w:cs="Times"/>
            <w:color w:val="000000"/>
            <w:sz w:val="24"/>
            <w:szCs w:val="24"/>
          </w:rPr>
          <w:t>. This</w:t>
        </w:r>
      </w:ins>
      <w:r w:rsidRPr="00505419">
        <w:rPr>
          <w:rFonts w:ascii="Times" w:hAnsi="Times" w:cs="Times"/>
          <w:color w:val="000000"/>
          <w:sz w:val="24"/>
          <w:szCs w:val="24"/>
        </w:rPr>
        <w:t xml:space="preserve"> was </w:t>
      </w:r>
      <w:del w:id="90" w:author="Matías Castillo-Aguilar" w:date="2024-08-04T20:39:00Z">
        <w:r w:rsidR="00C26BD9" w:rsidRPr="00C26BD9">
          <w:rPr>
            <w:rFonts w:ascii="Times" w:hAnsi="Times" w:cs="Times"/>
            <w:color w:val="000000"/>
            <w:sz w:val="24"/>
            <w:szCs w:val="24"/>
          </w:rPr>
          <w:delText>reflected</w:delText>
        </w:r>
      </w:del>
      <w:ins w:id="91" w:author="Matías Castillo-Aguilar" w:date="2024-08-04T20:39:00Z">
        <w:r w:rsidRPr="00505419">
          <w:rPr>
            <w:rFonts w:ascii="Times" w:hAnsi="Times" w:cs="Times"/>
            <w:color w:val="000000"/>
            <w:sz w:val="24"/>
            <w:szCs w:val="24"/>
          </w:rPr>
          <w:t>indicated</w:t>
        </w:r>
      </w:ins>
      <w:r w:rsidRPr="00505419">
        <w:rPr>
          <w:rFonts w:ascii="Times" w:hAnsi="Times" w:cs="Times"/>
          <w:color w:val="000000"/>
          <w:sz w:val="24"/>
          <w:szCs w:val="24"/>
        </w:rPr>
        <w:t xml:space="preserve"> by </w:t>
      </w:r>
      <w:ins w:id="92" w:author="Matías Castillo-Aguilar" w:date="2024-08-04T20:39:00Z">
        <w:r w:rsidRPr="00505419">
          <w:rPr>
            <w:rFonts w:ascii="Times" w:hAnsi="Times" w:cs="Times"/>
            <w:color w:val="000000"/>
            <w:sz w:val="24"/>
            <w:szCs w:val="24"/>
          </w:rPr>
          <w:t xml:space="preserve">the </w:t>
        </w:r>
      </w:ins>
      <w:r w:rsidRPr="00505419">
        <w:rPr>
          <w:rFonts w:ascii="Times" w:hAnsi="Times" w:cs="Times"/>
          <w:color w:val="000000"/>
          <w:sz w:val="24"/>
          <w:szCs w:val="24"/>
        </w:rPr>
        <w:t xml:space="preserve">SNS </w:t>
      </w:r>
      <w:del w:id="93" w:author="Matías Castillo-Aguilar" w:date="2024-08-04T20:39:00Z">
        <w:r w:rsidR="00C26BD9" w:rsidRPr="00C26BD9">
          <w:rPr>
            <w:rFonts w:ascii="Times" w:hAnsi="Times" w:cs="Times"/>
            <w:color w:val="000000"/>
            <w:sz w:val="24"/>
            <w:szCs w:val="24"/>
          </w:rPr>
          <w:delText>index</w:delText>
        </w:r>
      </w:del>
      <w:ins w:id="94" w:author="Matías Castillo-Aguilar" w:date="2024-08-04T20:39:00Z">
        <w:r w:rsidRPr="00505419">
          <w:rPr>
            <w:rFonts w:ascii="Times" w:hAnsi="Times" w:cs="Times"/>
            <w:color w:val="000000"/>
            <w:sz w:val="24"/>
            <w:szCs w:val="24"/>
          </w:rPr>
          <w:t>Index</w:t>
        </w:r>
      </w:ins>
      <w:r w:rsidRPr="00505419">
        <w:rPr>
          <w:rFonts w:ascii="Times" w:hAnsi="Times" w:cs="Times"/>
          <w:color w:val="000000"/>
          <w:sz w:val="24"/>
          <w:szCs w:val="24"/>
        </w:rPr>
        <w:t xml:space="preserve"> (SPPB </w:t>
      </w:r>
      <w:del w:id="95" w:author="Matías Castillo-Aguilar" w:date="2024-08-04T20:39:00Z">
        <w:r w:rsidR="00C26BD9" w:rsidRPr="00C26BD9">
          <w:rPr>
            <w:rFonts w:ascii="Times" w:hAnsi="Times" w:cs="Times"/>
            <w:color w:val="000000"/>
            <w:sz w:val="24"/>
            <w:szCs w:val="24"/>
          </w:rPr>
          <w:delText>score, r</w:delText>
        </w:r>
      </w:del>
      <w:ins w:id="96" w:author="Matías Castillo-Aguilar" w:date="2024-08-04T20:39:00Z">
        <w:r w:rsidRPr="00505419">
          <w:rPr>
            <w:rFonts w:ascii="Times" w:hAnsi="Times" w:cs="Times"/>
            <w:color w:val="000000"/>
            <w:sz w:val="24"/>
            <w:szCs w:val="24"/>
          </w:rPr>
          <w:t>sit-to-stand: rho</w:t>
        </w:r>
      </w:ins>
      <w:r w:rsidRPr="00505419">
        <w:rPr>
          <w:rFonts w:ascii="Times" w:hAnsi="Times" w:cs="Times"/>
          <w:color w:val="000000"/>
          <w:sz w:val="24"/>
          <w:szCs w:val="24"/>
        </w:rPr>
        <w:t xml:space="preserve"> = 0.</w:t>
      </w:r>
      <w:del w:id="97" w:author="Matías Castillo-Aguilar" w:date="2024-08-04T20:39:00Z">
        <w:r w:rsidR="00C26BD9" w:rsidRPr="00C26BD9">
          <w:rPr>
            <w:rFonts w:ascii="Times" w:hAnsi="Times" w:cs="Times"/>
            <w:color w:val="000000"/>
            <w:sz w:val="24"/>
            <w:szCs w:val="24"/>
          </w:rPr>
          <w:delText>313</w:delText>
        </w:r>
      </w:del>
      <w:ins w:id="98" w:author="Matías Castillo-Aguilar" w:date="2024-08-04T20:39:00Z">
        <w:r w:rsidRPr="00505419">
          <w:rPr>
            <w:rFonts w:ascii="Times" w:hAnsi="Times" w:cs="Times"/>
            <w:color w:val="000000"/>
            <w:sz w:val="24"/>
            <w:szCs w:val="24"/>
          </w:rPr>
          <w:t>345</w:t>
        </w:r>
      </w:ins>
      <w:r w:rsidRPr="00505419">
        <w:rPr>
          <w:rFonts w:ascii="Times" w:hAnsi="Times" w:cs="Times"/>
          <w:color w:val="000000"/>
          <w:sz w:val="24"/>
          <w:szCs w:val="24"/>
        </w:rPr>
        <w:t>, p = 0.</w:t>
      </w:r>
      <w:del w:id="99" w:author="Matías Castillo-Aguilar" w:date="2024-08-04T20:39:00Z">
        <w:r w:rsidR="00C26BD9" w:rsidRPr="00C26BD9">
          <w:rPr>
            <w:rFonts w:ascii="Times" w:hAnsi="Times" w:cs="Times"/>
            <w:color w:val="000000"/>
            <w:sz w:val="24"/>
            <w:szCs w:val="24"/>
          </w:rPr>
          <w:delText>006</w:delText>
        </w:r>
      </w:del>
      <w:ins w:id="100" w:author="Matías Castillo-Aguilar" w:date="2024-08-04T20:39:00Z">
        <w:r w:rsidRPr="00505419">
          <w:rPr>
            <w:rFonts w:ascii="Times" w:hAnsi="Times" w:cs="Times"/>
            <w:color w:val="000000"/>
            <w:sz w:val="24"/>
            <w:szCs w:val="24"/>
          </w:rPr>
          <w:t>003</w:t>
        </w:r>
      </w:ins>
      <w:r w:rsidRPr="00505419">
        <w:rPr>
          <w:rFonts w:ascii="Times" w:hAnsi="Times" w:cs="Times"/>
          <w:color w:val="000000"/>
          <w:sz w:val="24"/>
          <w:szCs w:val="24"/>
        </w:rPr>
        <w:t>; TMST steps</w:t>
      </w:r>
      <w:del w:id="101" w:author="Matías Castillo-Aguilar" w:date="2024-08-04T20:39:00Z">
        <w:r w:rsidR="00C26BD9" w:rsidRPr="00C26BD9">
          <w:rPr>
            <w:rFonts w:ascii="Times" w:hAnsi="Times" w:cs="Times"/>
            <w:color w:val="000000"/>
            <w:sz w:val="24"/>
            <w:szCs w:val="24"/>
          </w:rPr>
          <w:delText>,</w:delText>
        </w:r>
      </w:del>
      <w:ins w:id="102" w:author="Matías Castillo-Aguilar" w:date="2024-08-04T20:39:00Z">
        <w:r w:rsidRPr="00505419">
          <w:rPr>
            <w:rFonts w:ascii="Times" w:hAnsi="Times" w:cs="Times"/>
            <w:color w:val="000000"/>
            <w:sz w:val="24"/>
            <w:szCs w:val="24"/>
          </w:rPr>
          <w:t>:</w:t>
        </w:r>
      </w:ins>
      <w:r w:rsidRPr="00505419">
        <w:rPr>
          <w:rFonts w:ascii="Times" w:hAnsi="Times" w:cs="Times"/>
          <w:color w:val="000000"/>
          <w:sz w:val="24"/>
          <w:szCs w:val="24"/>
        </w:rPr>
        <w:t xml:space="preserve"> r = 0.265, p = 0.022), mean HR (SPPB </w:t>
      </w:r>
      <w:del w:id="103" w:author="Matías Castillo-Aguilar" w:date="2024-08-04T20:39:00Z">
        <w:r w:rsidR="00C26BD9" w:rsidRPr="00C26BD9">
          <w:rPr>
            <w:rFonts w:ascii="Times" w:hAnsi="Times" w:cs="Times"/>
            <w:color w:val="000000"/>
            <w:sz w:val="24"/>
            <w:szCs w:val="24"/>
          </w:rPr>
          <w:delText>score, r</w:delText>
        </w:r>
      </w:del>
      <w:ins w:id="104" w:author="Matías Castillo-Aguilar" w:date="2024-08-04T20:39:00Z">
        <w:r w:rsidRPr="00505419">
          <w:rPr>
            <w:rFonts w:ascii="Times" w:hAnsi="Times" w:cs="Times"/>
            <w:color w:val="000000"/>
            <w:sz w:val="24"/>
            <w:szCs w:val="24"/>
          </w:rPr>
          <w:t>sit-to-stand: rho</w:t>
        </w:r>
      </w:ins>
      <w:r w:rsidRPr="00505419">
        <w:rPr>
          <w:rFonts w:ascii="Times" w:hAnsi="Times" w:cs="Times"/>
          <w:color w:val="000000"/>
          <w:sz w:val="24"/>
          <w:szCs w:val="24"/>
        </w:rPr>
        <w:t xml:space="preserve"> = 0.</w:t>
      </w:r>
      <w:del w:id="105" w:author="Matías Castillo-Aguilar" w:date="2024-08-04T20:39:00Z">
        <w:r w:rsidR="00C26BD9" w:rsidRPr="00C26BD9">
          <w:rPr>
            <w:rFonts w:ascii="Times" w:hAnsi="Times" w:cs="Times"/>
            <w:color w:val="000000"/>
            <w:sz w:val="24"/>
            <w:szCs w:val="24"/>
          </w:rPr>
          <w:delText>355</w:delText>
        </w:r>
      </w:del>
      <w:ins w:id="106" w:author="Matías Castillo-Aguilar" w:date="2024-08-04T20:39:00Z">
        <w:r w:rsidRPr="00505419">
          <w:rPr>
            <w:rFonts w:ascii="Times" w:hAnsi="Times" w:cs="Times"/>
            <w:color w:val="000000"/>
            <w:sz w:val="24"/>
            <w:szCs w:val="24"/>
          </w:rPr>
          <w:t>387</w:t>
        </w:r>
      </w:ins>
      <w:r w:rsidRPr="00505419">
        <w:rPr>
          <w:rFonts w:ascii="Times" w:hAnsi="Times" w:cs="Times"/>
          <w:color w:val="000000"/>
          <w:sz w:val="24"/>
          <w:szCs w:val="24"/>
        </w:rPr>
        <w:t>, p = 0.</w:t>
      </w:r>
      <w:del w:id="107" w:author="Matías Castillo-Aguilar" w:date="2024-08-04T20:39:00Z">
        <w:r w:rsidR="00C26BD9" w:rsidRPr="00C26BD9">
          <w:rPr>
            <w:rFonts w:ascii="Times" w:hAnsi="Times" w:cs="Times"/>
            <w:color w:val="000000"/>
            <w:sz w:val="24"/>
            <w:szCs w:val="24"/>
          </w:rPr>
          <w:delText>002</w:delText>
        </w:r>
      </w:del>
      <w:ins w:id="108" w:author="Matías Castillo-Aguilar" w:date="2024-08-04T20:39:00Z">
        <w:r w:rsidRPr="00505419">
          <w:rPr>
            <w:rFonts w:ascii="Times" w:hAnsi="Times" w:cs="Times"/>
            <w:color w:val="000000"/>
            <w:sz w:val="24"/>
            <w:szCs w:val="24"/>
          </w:rPr>
          <w:t>001</w:t>
        </w:r>
      </w:ins>
      <w:r w:rsidRPr="00505419">
        <w:rPr>
          <w:rFonts w:ascii="Times" w:hAnsi="Times" w:cs="Times"/>
          <w:color w:val="000000"/>
          <w:sz w:val="24"/>
          <w:szCs w:val="24"/>
        </w:rPr>
        <w:t>; TMST steps</w:t>
      </w:r>
      <w:del w:id="109" w:author="Matías Castillo-Aguilar" w:date="2024-08-04T20:39:00Z">
        <w:r w:rsidR="00C26BD9" w:rsidRPr="00C26BD9">
          <w:rPr>
            <w:rFonts w:ascii="Times" w:hAnsi="Times" w:cs="Times"/>
            <w:color w:val="000000"/>
            <w:sz w:val="24"/>
            <w:szCs w:val="24"/>
          </w:rPr>
          <w:delText>,</w:delText>
        </w:r>
      </w:del>
      <w:ins w:id="110" w:author="Matías Castillo-Aguilar" w:date="2024-08-04T20:39:00Z">
        <w:r w:rsidRPr="00505419">
          <w:rPr>
            <w:rFonts w:ascii="Times" w:hAnsi="Times" w:cs="Times"/>
            <w:color w:val="000000"/>
            <w:sz w:val="24"/>
            <w:szCs w:val="24"/>
          </w:rPr>
          <w:t>:</w:t>
        </w:r>
      </w:ins>
      <w:r w:rsidRPr="00505419">
        <w:rPr>
          <w:rFonts w:ascii="Times" w:hAnsi="Times" w:cs="Times"/>
          <w:color w:val="000000"/>
          <w:sz w:val="24"/>
          <w:szCs w:val="24"/>
        </w:rPr>
        <w:t xml:space="preserve"> r = 0.338, p = 0.003</w:t>
      </w:r>
      <w:del w:id="111" w:author="Matías Castillo-Aguilar" w:date="2024-08-04T20:39:00Z">
        <w:r w:rsidR="00C26BD9" w:rsidRPr="00C26BD9">
          <w:rPr>
            <w:rFonts w:ascii="Times" w:hAnsi="Times" w:cs="Times"/>
            <w:color w:val="000000"/>
            <w:sz w:val="24"/>
            <w:szCs w:val="24"/>
          </w:rPr>
          <w:delText>)</w:delText>
        </w:r>
      </w:del>
      <w:ins w:id="112" w:author="Matías Castillo-Aguilar" w:date="2024-08-04T20:39:00Z">
        <w:r w:rsidRPr="00505419">
          <w:rPr>
            <w:rFonts w:ascii="Times" w:hAnsi="Times" w:cs="Times"/>
            <w:color w:val="000000"/>
            <w:sz w:val="24"/>
            <w:szCs w:val="24"/>
          </w:rPr>
          <w:t>),</w:t>
        </w:r>
      </w:ins>
      <w:r w:rsidRPr="00505419">
        <w:rPr>
          <w:rFonts w:ascii="Times" w:hAnsi="Times" w:cs="Times"/>
          <w:color w:val="000000"/>
          <w:sz w:val="24"/>
          <w:szCs w:val="24"/>
        </w:rPr>
        <w:t xml:space="preserve"> and its inverse counterpart mean R-R </w:t>
      </w:r>
      <w:ins w:id="113" w:author="Matías Castillo-Aguilar" w:date="2024-08-04T20:39:00Z">
        <w:r w:rsidRPr="00505419">
          <w:rPr>
            <w:rFonts w:ascii="Times" w:hAnsi="Times" w:cs="Times"/>
            <w:color w:val="000000"/>
            <w:sz w:val="24"/>
            <w:szCs w:val="24"/>
          </w:rPr>
          <w:t xml:space="preserve">interval </w:t>
        </w:r>
      </w:ins>
      <w:r w:rsidRPr="00505419">
        <w:rPr>
          <w:rFonts w:ascii="Times" w:hAnsi="Times" w:cs="Times"/>
          <w:color w:val="000000"/>
          <w:sz w:val="24"/>
          <w:szCs w:val="24"/>
        </w:rPr>
        <w:t xml:space="preserve">(SPPB </w:t>
      </w:r>
      <w:del w:id="114" w:author="Matías Castillo-Aguilar" w:date="2024-08-04T20:39:00Z">
        <w:r w:rsidR="00C26BD9" w:rsidRPr="00C26BD9">
          <w:rPr>
            <w:rFonts w:ascii="Times" w:hAnsi="Times" w:cs="Times"/>
            <w:color w:val="000000"/>
            <w:sz w:val="24"/>
            <w:szCs w:val="24"/>
          </w:rPr>
          <w:delText>score, r</w:delText>
        </w:r>
      </w:del>
      <w:ins w:id="115" w:author="Matías Castillo-Aguilar" w:date="2024-08-04T20:39:00Z">
        <w:r w:rsidRPr="00505419">
          <w:rPr>
            <w:rFonts w:ascii="Times" w:hAnsi="Times" w:cs="Times"/>
            <w:color w:val="000000"/>
            <w:sz w:val="24"/>
            <w:szCs w:val="24"/>
          </w:rPr>
          <w:t>sit-to-stand: rho</w:t>
        </w:r>
      </w:ins>
      <w:r w:rsidRPr="00505419">
        <w:rPr>
          <w:rFonts w:ascii="Times" w:hAnsi="Times" w:cs="Times"/>
          <w:color w:val="000000"/>
          <w:sz w:val="24"/>
          <w:szCs w:val="24"/>
        </w:rPr>
        <w:t xml:space="preserve"> = -0.</w:t>
      </w:r>
      <w:del w:id="116" w:author="Matías Castillo-Aguilar" w:date="2024-08-04T20:39:00Z">
        <w:r w:rsidR="00C26BD9" w:rsidRPr="00C26BD9">
          <w:rPr>
            <w:rFonts w:ascii="Times" w:hAnsi="Times" w:cs="Times"/>
            <w:color w:val="000000"/>
            <w:sz w:val="24"/>
            <w:szCs w:val="24"/>
          </w:rPr>
          <w:delText>35</w:delText>
        </w:r>
      </w:del>
      <w:ins w:id="117" w:author="Matías Castillo-Aguilar" w:date="2024-08-04T20:39:00Z">
        <w:r w:rsidRPr="00505419">
          <w:rPr>
            <w:rFonts w:ascii="Times" w:hAnsi="Times" w:cs="Times"/>
            <w:color w:val="000000"/>
            <w:sz w:val="24"/>
            <w:szCs w:val="24"/>
          </w:rPr>
          <w:t>394</w:t>
        </w:r>
      </w:ins>
      <w:r w:rsidRPr="00505419">
        <w:rPr>
          <w:rFonts w:ascii="Times" w:hAnsi="Times" w:cs="Times"/>
          <w:color w:val="000000"/>
          <w:sz w:val="24"/>
          <w:szCs w:val="24"/>
        </w:rPr>
        <w:t>, p = 0.</w:t>
      </w:r>
      <w:del w:id="118" w:author="Matías Castillo-Aguilar" w:date="2024-08-04T20:39:00Z">
        <w:r w:rsidR="00C26BD9" w:rsidRPr="00C26BD9">
          <w:rPr>
            <w:rFonts w:ascii="Times" w:hAnsi="Times" w:cs="Times"/>
            <w:color w:val="000000"/>
            <w:sz w:val="24"/>
            <w:szCs w:val="24"/>
          </w:rPr>
          <w:delText>002</w:delText>
        </w:r>
      </w:del>
      <w:ins w:id="119" w:author="Matías Castillo-Aguilar" w:date="2024-08-04T20:39:00Z">
        <w:r w:rsidRPr="00505419">
          <w:rPr>
            <w:rFonts w:ascii="Times" w:hAnsi="Times" w:cs="Times"/>
            <w:color w:val="000000"/>
            <w:sz w:val="24"/>
            <w:szCs w:val="24"/>
          </w:rPr>
          <w:t>001</w:t>
        </w:r>
      </w:ins>
      <w:r w:rsidRPr="00505419">
        <w:rPr>
          <w:rFonts w:ascii="Times" w:hAnsi="Times" w:cs="Times"/>
          <w:color w:val="000000"/>
          <w:sz w:val="24"/>
          <w:szCs w:val="24"/>
        </w:rPr>
        <w:t>; TMST steps</w:t>
      </w:r>
      <w:del w:id="120" w:author="Matías Castillo-Aguilar" w:date="2024-08-04T20:39:00Z">
        <w:r w:rsidR="00C26BD9" w:rsidRPr="00C26BD9">
          <w:rPr>
            <w:rFonts w:ascii="Times" w:hAnsi="Times" w:cs="Times"/>
            <w:color w:val="000000"/>
            <w:sz w:val="24"/>
            <w:szCs w:val="24"/>
          </w:rPr>
          <w:delText>,</w:delText>
        </w:r>
      </w:del>
      <w:ins w:id="121" w:author="Matías Castillo-Aguilar" w:date="2024-08-04T20:39:00Z">
        <w:r w:rsidRPr="00505419">
          <w:rPr>
            <w:rFonts w:ascii="Times" w:hAnsi="Times" w:cs="Times"/>
            <w:color w:val="000000"/>
            <w:sz w:val="24"/>
            <w:szCs w:val="24"/>
          </w:rPr>
          <w:t>:</w:t>
        </w:r>
      </w:ins>
      <w:r w:rsidRPr="00505419">
        <w:rPr>
          <w:rFonts w:ascii="Times" w:hAnsi="Times" w:cs="Times"/>
          <w:color w:val="000000"/>
          <w:sz w:val="24"/>
          <w:szCs w:val="24"/>
        </w:rPr>
        <w:t xml:space="preserve"> r = -0.311, p = 0.007). </w:t>
      </w:r>
      <w:ins w:id="122" w:author="Matías Castillo-Aguilar" w:date="2024-08-04T20:39:00Z">
        <w:r w:rsidRPr="00505419">
          <w:rPr>
            <w:rFonts w:ascii="Times" w:hAnsi="Times" w:cs="Times"/>
            <w:color w:val="000000"/>
            <w:sz w:val="24"/>
            <w:szCs w:val="24"/>
          </w:rPr>
          <w:t>Other SPPB sub-domains did not exhibit this behavior (i.e., p &gt; 0.05 for balance and gait speed scores).</w:t>
        </w:r>
      </w:ins>
    </w:p>
    <w:p w14:paraId="02FC784E" w14:textId="77777777" w:rsidR="00594E4B" w:rsidRPr="00505419" w:rsidRDefault="00594E4B" w:rsidP="00594E4B">
      <w:pPr>
        <w:pBdr>
          <w:top w:val="nil"/>
          <w:left w:val="nil"/>
          <w:bottom w:val="nil"/>
          <w:right w:val="nil"/>
          <w:between w:val="nil"/>
        </w:pBdr>
        <w:spacing w:before="180" w:after="180"/>
        <w:jc w:val="both"/>
        <w:rPr>
          <w:ins w:id="123" w:author="Matías Castillo-Aguilar" w:date="2024-08-04T20:39:00Z"/>
          <w:rFonts w:ascii="Times" w:hAnsi="Times" w:cs="Times"/>
          <w:color w:val="000000"/>
          <w:sz w:val="24"/>
          <w:szCs w:val="24"/>
        </w:rPr>
      </w:pPr>
      <w:ins w:id="124" w:author="Matías Castillo-Aguilar" w:date="2024-08-04T20:39:00Z">
        <w:r w:rsidRPr="00505419">
          <w:rPr>
            <w:rFonts w:ascii="Times" w:hAnsi="Times" w:cs="Times"/>
            <w:color w:val="000000"/>
            <w:sz w:val="24"/>
            <w:szCs w:val="24"/>
          </w:rPr>
          <w:t>Sex-specific analyses showed that the relationship between the SNS Index during exercise and the SPPB sit-to-stand score was stronger in males (rho = 0.607, p = 0.028) compared to females (rho = 0.294, p = 0.021). However, the correlation between total TMST steps and the SNS Index was significant only in females (r = 0.326, p = 0.01) and not in males (r = -0.211, p = 0.51). A similar sex-specific effect was observed between TMST steps and mean HR during exercise (females: r = 0.414, p = 0.001; males: r = -0.17, p = 0.598) and mean R-R interval (females: r = -0.398, p = 0.001; males: r = 0.16, p = 0.62).</w:t>
        </w:r>
      </w:ins>
    </w:p>
    <w:p w14:paraId="2AA0064E" w14:textId="2C497182" w:rsidR="00594E4B" w:rsidRPr="00505419" w:rsidRDefault="00594E4B" w:rsidP="00594E4B">
      <w:pPr>
        <w:pBdr>
          <w:top w:val="nil"/>
          <w:left w:val="nil"/>
          <w:bottom w:val="nil"/>
          <w:right w:val="nil"/>
          <w:between w:val="nil"/>
        </w:pBdr>
        <w:spacing w:before="180" w:after="180"/>
        <w:jc w:val="both"/>
        <w:rPr>
          <w:rFonts w:ascii="Times" w:hAnsi="Times" w:cs="Times"/>
          <w:color w:val="000000"/>
          <w:sz w:val="24"/>
          <w:szCs w:val="24"/>
        </w:rPr>
      </w:pPr>
      <w:r w:rsidRPr="00505419">
        <w:rPr>
          <w:rFonts w:ascii="Times" w:hAnsi="Times" w:cs="Times"/>
          <w:color w:val="000000"/>
          <w:sz w:val="24"/>
          <w:szCs w:val="24"/>
        </w:rPr>
        <w:t xml:space="preserve">The total number of </w:t>
      </w:r>
      <w:ins w:id="125" w:author="Matías Castillo-Aguilar" w:date="2024-08-04T20:39:00Z">
        <w:r w:rsidRPr="00505419">
          <w:rPr>
            <w:rFonts w:ascii="Times" w:hAnsi="Times" w:cs="Times"/>
            <w:color w:val="000000"/>
            <w:sz w:val="24"/>
            <w:szCs w:val="24"/>
          </w:rPr>
          <w:t xml:space="preserve">TMST </w:t>
        </w:r>
      </w:ins>
      <w:r w:rsidRPr="00505419">
        <w:rPr>
          <w:rFonts w:ascii="Times" w:hAnsi="Times" w:cs="Times"/>
          <w:color w:val="000000"/>
          <w:sz w:val="24"/>
          <w:szCs w:val="24"/>
        </w:rPr>
        <w:t xml:space="preserve">steps </w:t>
      </w:r>
      <w:del w:id="126" w:author="Matías Castillo-Aguilar" w:date="2024-08-04T20:39:00Z">
        <w:r w:rsidR="00C26BD9" w:rsidRPr="00C26BD9">
          <w:rPr>
            <w:rFonts w:ascii="Times" w:hAnsi="Times" w:cs="Times"/>
            <w:color w:val="000000"/>
            <w:sz w:val="24"/>
            <w:szCs w:val="24"/>
          </w:rPr>
          <w:delText xml:space="preserve">from TMST </w:delText>
        </w:r>
      </w:del>
      <w:r w:rsidRPr="00505419">
        <w:rPr>
          <w:rFonts w:ascii="Times" w:hAnsi="Times" w:cs="Times"/>
          <w:color w:val="000000"/>
          <w:sz w:val="24"/>
          <w:szCs w:val="24"/>
        </w:rPr>
        <w:t>was</w:t>
      </w:r>
      <w:del w:id="127" w:author="Matías Castillo-Aguilar" w:date="2024-08-04T20:39:00Z">
        <w:r w:rsidR="00C26BD9" w:rsidRPr="00C26BD9">
          <w:rPr>
            <w:rFonts w:ascii="Times" w:hAnsi="Times" w:cs="Times"/>
            <w:color w:val="000000"/>
            <w:sz w:val="24"/>
            <w:szCs w:val="24"/>
          </w:rPr>
          <w:delText xml:space="preserve"> also</w:delText>
        </w:r>
      </w:del>
      <w:r w:rsidRPr="00505419">
        <w:rPr>
          <w:rFonts w:ascii="Times" w:hAnsi="Times" w:cs="Times"/>
          <w:color w:val="000000"/>
          <w:sz w:val="24"/>
          <w:szCs w:val="24"/>
        </w:rPr>
        <w:t xml:space="preserve"> inversely correlated with parasympathetic indices during exercise</w:t>
      </w:r>
      <w:del w:id="128" w:author="Matías Castillo-Aguilar" w:date="2024-08-04T20:39:00Z">
        <w:r w:rsidR="00C26BD9" w:rsidRPr="00C26BD9">
          <w:rPr>
            <w:rFonts w:ascii="Times" w:hAnsi="Times" w:cs="Times"/>
            <w:color w:val="000000"/>
            <w:sz w:val="24"/>
            <w:szCs w:val="24"/>
          </w:rPr>
          <w:delText xml:space="preserve"> like</w:delText>
        </w:r>
      </w:del>
      <w:ins w:id="129" w:author="Matías Castillo-Aguilar" w:date="2024-08-04T20:39:00Z">
        <w:r w:rsidRPr="00505419">
          <w:rPr>
            <w:rFonts w:ascii="Times" w:hAnsi="Times" w:cs="Times"/>
            <w:color w:val="000000"/>
            <w:sz w:val="24"/>
            <w:szCs w:val="24"/>
          </w:rPr>
          <w:t>, such as</w:t>
        </w:r>
      </w:ins>
      <w:r w:rsidRPr="00505419">
        <w:rPr>
          <w:rFonts w:ascii="Times" w:hAnsi="Times" w:cs="Times"/>
          <w:color w:val="000000"/>
          <w:sz w:val="24"/>
          <w:szCs w:val="24"/>
        </w:rPr>
        <w:t xml:space="preserve"> RMSSD (r = -0.285, p = 0.014) and PNS </w:t>
      </w:r>
      <w:del w:id="130" w:author="Matías Castillo-Aguilar" w:date="2024-08-04T20:39:00Z">
        <w:r w:rsidR="00C26BD9" w:rsidRPr="00C26BD9">
          <w:rPr>
            <w:rFonts w:ascii="Times" w:hAnsi="Times" w:cs="Times"/>
            <w:color w:val="000000"/>
            <w:sz w:val="24"/>
            <w:szCs w:val="24"/>
          </w:rPr>
          <w:delText>index</w:delText>
        </w:r>
      </w:del>
      <w:ins w:id="131" w:author="Matías Castillo-Aguilar" w:date="2024-08-04T20:39:00Z">
        <w:r w:rsidRPr="00505419">
          <w:rPr>
            <w:rFonts w:ascii="Times" w:hAnsi="Times" w:cs="Times"/>
            <w:color w:val="000000"/>
            <w:sz w:val="24"/>
            <w:szCs w:val="24"/>
          </w:rPr>
          <w:t>Index</w:t>
        </w:r>
      </w:ins>
      <w:r w:rsidRPr="00505419">
        <w:rPr>
          <w:rFonts w:ascii="Times" w:hAnsi="Times" w:cs="Times"/>
          <w:color w:val="000000"/>
          <w:sz w:val="24"/>
          <w:szCs w:val="24"/>
        </w:rPr>
        <w:t xml:space="preserve"> (r = -0.344, p = 0.003).</w:t>
      </w:r>
      <w:ins w:id="132" w:author="Matías Castillo-Aguilar" w:date="2024-08-04T20:39:00Z">
        <w:r w:rsidRPr="00505419">
          <w:rPr>
            <w:rFonts w:ascii="Times" w:hAnsi="Times" w:cs="Times"/>
            <w:color w:val="000000"/>
            <w:sz w:val="24"/>
            <w:szCs w:val="24"/>
          </w:rPr>
          <w:t xml:space="preserve"> Sex-specific analyses indicated similar patterns for RMSSD (females: r = -0.288, p = 0.023; males: r = -0.08, p = 0.805) and PNS Index during exercise (females: r = -0.41, p = 0.001; males: r = 0.115, p = 0.722).</w:t>
        </w:r>
      </w:ins>
    </w:p>
    <w:p w14:paraId="581E9A21" w14:textId="5E216992" w:rsidR="00594E4B" w:rsidRPr="00505419" w:rsidRDefault="00C26BD9" w:rsidP="00594E4B">
      <w:pPr>
        <w:pBdr>
          <w:top w:val="nil"/>
          <w:left w:val="nil"/>
          <w:bottom w:val="nil"/>
          <w:right w:val="nil"/>
          <w:between w:val="nil"/>
        </w:pBdr>
        <w:spacing w:before="180" w:after="180"/>
        <w:jc w:val="both"/>
        <w:rPr>
          <w:ins w:id="133" w:author="Matías Castillo-Aguilar" w:date="2024-08-04T20:39:00Z"/>
          <w:rFonts w:ascii="Times" w:hAnsi="Times" w:cs="Times"/>
          <w:color w:val="000000"/>
          <w:sz w:val="24"/>
          <w:szCs w:val="24"/>
        </w:rPr>
      </w:pPr>
      <w:del w:id="134" w:author="Matías Castillo-Aguilar" w:date="2024-08-04T20:39:00Z">
        <w:r w:rsidRPr="00C26BD9">
          <w:rPr>
            <w:rFonts w:ascii="Times" w:hAnsi="Times" w:cs="Times"/>
            <w:color w:val="000000"/>
            <w:sz w:val="24"/>
            <w:szCs w:val="24"/>
          </w:rPr>
          <w:delText xml:space="preserve">However, this appears to be accompanied by </w:delText>
        </w:r>
      </w:del>
      <w:ins w:id="135" w:author="Matías Castillo-Aguilar" w:date="2024-08-04T20:39:00Z">
        <w:r w:rsidR="00594E4B" w:rsidRPr="00505419">
          <w:rPr>
            <w:rFonts w:ascii="Times" w:hAnsi="Times" w:cs="Times"/>
            <w:color w:val="000000"/>
            <w:sz w:val="24"/>
            <w:szCs w:val="24"/>
          </w:rPr>
          <w:t xml:space="preserve">Additionally, there was </w:t>
        </w:r>
      </w:ins>
      <w:r w:rsidR="00594E4B" w:rsidRPr="00505419">
        <w:rPr>
          <w:rFonts w:ascii="Times" w:hAnsi="Times" w:cs="Times"/>
          <w:color w:val="000000"/>
          <w:sz w:val="24"/>
          <w:szCs w:val="24"/>
        </w:rPr>
        <w:t xml:space="preserve">a proportional decrease in the </w:t>
      </w:r>
      <w:del w:id="136" w:author="Matías Castillo-Aguilar" w:date="2024-08-04T20:39:00Z">
        <w:r w:rsidRPr="00C26BD9">
          <w:rPr>
            <w:rFonts w:ascii="Times" w:hAnsi="Times" w:cs="Times"/>
            <w:color w:val="000000"/>
            <w:sz w:val="24"/>
            <w:szCs w:val="24"/>
          </w:rPr>
          <w:delText>parasympathetic drive</w:delText>
        </w:r>
      </w:del>
      <w:ins w:id="137" w:author="Matías Castillo-Aguilar" w:date="2024-08-04T20:39:00Z">
        <w:r w:rsidR="00594E4B" w:rsidRPr="00505419">
          <w:rPr>
            <w:rFonts w:ascii="Times" w:hAnsi="Times" w:cs="Times"/>
            <w:color w:val="000000"/>
            <w:sz w:val="24"/>
            <w:szCs w:val="24"/>
          </w:rPr>
          <w:t>PNS Index</w:t>
        </w:r>
      </w:ins>
      <w:r w:rsidR="00594E4B" w:rsidRPr="00505419">
        <w:rPr>
          <w:rFonts w:ascii="Times" w:hAnsi="Times" w:cs="Times"/>
          <w:color w:val="000000"/>
          <w:sz w:val="24"/>
          <w:szCs w:val="24"/>
        </w:rPr>
        <w:t xml:space="preserve"> during exercise with increasing levels of physical fitness</w:t>
      </w:r>
      <w:del w:id="138" w:author="Matías Castillo-Aguilar" w:date="2024-08-04T20:39:00Z">
        <w:r w:rsidRPr="00C26BD9">
          <w:rPr>
            <w:rFonts w:ascii="Times" w:hAnsi="Times" w:cs="Times"/>
            <w:color w:val="000000"/>
            <w:sz w:val="24"/>
            <w:szCs w:val="24"/>
          </w:rPr>
          <w:delText xml:space="preserve"> displayed in the SPPB, which was denoted</w:delText>
        </w:r>
      </w:del>
      <w:ins w:id="139" w:author="Matías Castillo-Aguilar" w:date="2024-08-04T20:39:00Z">
        <w:r w:rsidR="00594E4B" w:rsidRPr="00505419">
          <w:rPr>
            <w:rFonts w:ascii="Times" w:hAnsi="Times" w:cs="Times"/>
            <w:color w:val="000000"/>
            <w:sz w:val="24"/>
            <w:szCs w:val="24"/>
          </w:rPr>
          <w:t xml:space="preserve">, as shown by the SPPB sit-to-stand score (rho = -0.407, p &lt; 0.001). A similar effect was observed for the PNS Index post-exercise, particularly in the SPPB balance score for females (females: rho = -0.259, p = 0.046; males: rho = -0.077, p = 0.802), </w:t>
        </w:r>
        <w:r w:rsidR="00594E4B" w:rsidRPr="00505419">
          <w:rPr>
            <w:rFonts w:ascii="Times" w:hAnsi="Times" w:cs="Times"/>
            <w:color w:val="000000"/>
            <w:sz w:val="24"/>
            <w:szCs w:val="24"/>
          </w:rPr>
          <w:lastRenderedPageBreak/>
          <w:t xml:space="preserve">unlike the </w:t>
        </w:r>
        <w:proofErr w:type="spellStart"/>
        <w:r w:rsidR="00594E4B" w:rsidRPr="00505419">
          <w:rPr>
            <w:rFonts w:ascii="Times" w:hAnsi="Times" w:cs="Times"/>
            <w:color w:val="000000"/>
            <w:sz w:val="24"/>
            <w:szCs w:val="24"/>
          </w:rPr>
          <w:t>sit</w:t>
        </w:r>
        <w:proofErr w:type="spellEnd"/>
        <w:r w:rsidR="00594E4B" w:rsidRPr="00505419">
          <w:rPr>
            <w:rFonts w:ascii="Times" w:hAnsi="Times" w:cs="Times"/>
            <w:color w:val="000000"/>
            <w:sz w:val="24"/>
            <w:szCs w:val="24"/>
          </w:rPr>
          <w:t>-to-stand score, which showed a negative correlation in males only (females: rho = -0.087, p = 0.506; males: rho = -0.570, p = 0.042).</w:t>
        </w:r>
      </w:ins>
    </w:p>
    <w:p w14:paraId="3B288B1E" w14:textId="4456DC54" w:rsidR="00C26BD9" w:rsidRDefault="00594E4B" w:rsidP="00594E4B">
      <w:pPr>
        <w:pBdr>
          <w:top w:val="nil"/>
          <w:left w:val="nil"/>
          <w:bottom w:val="nil"/>
          <w:right w:val="nil"/>
          <w:between w:val="nil"/>
        </w:pBdr>
        <w:spacing w:before="180" w:after="180"/>
        <w:jc w:val="both"/>
        <w:rPr>
          <w:rFonts w:ascii="Times" w:hAnsi="Times" w:cs="Times"/>
          <w:color w:val="000000"/>
          <w:sz w:val="24"/>
          <w:szCs w:val="24"/>
        </w:rPr>
      </w:pPr>
      <w:ins w:id="140" w:author="Matías Castillo-Aguilar" w:date="2024-08-04T20:39:00Z">
        <w:r w:rsidRPr="00505419">
          <w:rPr>
            <w:rFonts w:ascii="Times" w:hAnsi="Times" w:cs="Times"/>
            <w:color w:val="000000"/>
            <w:sz w:val="24"/>
            <w:szCs w:val="24"/>
          </w:rPr>
          <w:t>Likewise, RMSSD during exercise decreased with increasing physical fitness, as indicated</w:t>
        </w:r>
      </w:ins>
      <w:r w:rsidRPr="00505419">
        <w:rPr>
          <w:rFonts w:ascii="Times" w:hAnsi="Times" w:cs="Times"/>
          <w:color w:val="000000"/>
          <w:sz w:val="24"/>
          <w:szCs w:val="24"/>
        </w:rPr>
        <w:t xml:space="preserve"> by the </w:t>
      </w:r>
      <w:del w:id="141" w:author="Matías Castillo-Aguilar" w:date="2024-08-04T20:39:00Z">
        <w:r w:rsidR="00696EE9">
          <w:rPr>
            <w:rFonts w:ascii="Times" w:hAnsi="Times" w:cs="Times"/>
            <w:color w:val="000000"/>
            <w:sz w:val="24"/>
            <w:szCs w:val="24"/>
          </w:rPr>
          <w:delText>latter's inverse correlation</w:delText>
        </w:r>
        <w:r w:rsidR="00C26BD9" w:rsidRPr="00C26BD9">
          <w:rPr>
            <w:rFonts w:ascii="Times" w:hAnsi="Times" w:cs="Times"/>
            <w:color w:val="000000"/>
            <w:sz w:val="24"/>
            <w:szCs w:val="24"/>
          </w:rPr>
          <w:delText xml:space="preserve"> with the PNS index during (r</w:delText>
        </w:r>
      </w:del>
      <w:proofErr w:type="spellStart"/>
      <w:ins w:id="142" w:author="Matías Castillo-Aguilar" w:date="2024-08-04T20:39:00Z">
        <w:r w:rsidRPr="00505419">
          <w:rPr>
            <w:rFonts w:ascii="Times" w:hAnsi="Times" w:cs="Times"/>
            <w:color w:val="000000"/>
            <w:sz w:val="24"/>
            <w:szCs w:val="24"/>
          </w:rPr>
          <w:t>sit</w:t>
        </w:r>
        <w:proofErr w:type="spellEnd"/>
        <w:r w:rsidRPr="00505419">
          <w:rPr>
            <w:rFonts w:ascii="Times" w:hAnsi="Times" w:cs="Times"/>
            <w:color w:val="000000"/>
            <w:sz w:val="24"/>
            <w:szCs w:val="24"/>
          </w:rPr>
          <w:t>-to-stand score (rho</w:t>
        </w:r>
      </w:ins>
      <w:r w:rsidRPr="00505419">
        <w:rPr>
          <w:rFonts w:ascii="Times" w:hAnsi="Times" w:cs="Times"/>
          <w:color w:val="000000"/>
          <w:sz w:val="24"/>
          <w:szCs w:val="24"/>
        </w:rPr>
        <w:t xml:space="preserve"> = -0.</w:t>
      </w:r>
      <w:del w:id="143" w:author="Matías Castillo-Aguilar" w:date="2024-08-04T20:39:00Z">
        <w:r w:rsidR="00C26BD9" w:rsidRPr="00C26BD9">
          <w:rPr>
            <w:rFonts w:ascii="Times" w:hAnsi="Times" w:cs="Times"/>
            <w:color w:val="000000"/>
            <w:sz w:val="24"/>
            <w:szCs w:val="24"/>
          </w:rPr>
          <w:delText>375</w:delText>
        </w:r>
      </w:del>
      <w:ins w:id="144" w:author="Matías Castillo-Aguilar" w:date="2024-08-04T20:39:00Z">
        <w:r w:rsidRPr="00505419">
          <w:rPr>
            <w:rFonts w:ascii="Times" w:hAnsi="Times" w:cs="Times"/>
            <w:color w:val="000000"/>
            <w:sz w:val="24"/>
            <w:szCs w:val="24"/>
          </w:rPr>
          <w:t>327</w:t>
        </w:r>
      </w:ins>
      <w:r w:rsidRPr="00505419">
        <w:rPr>
          <w:rFonts w:ascii="Times" w:hAnsi="Times" w:cs="Times"/>
          <w:color w:val="000000"/>
          <w:sz w:val="24"/>
          <w:szCs w:val="24"/>
        </w:rPr>
        <w:t>, p = 0.</w:t>
      </w:r>
      <w:del w:id="145" w:author="Matías Castillo-Aguilar" w:date="2024-08-04T20:39:00Z">
        <w:r w:rsidR="00C26BD9" w:rsidRPr="00C26BD9">
          <w:rPr>
            <w:rFonts w:ascii="Times" w:hAnsi="Times" w:cs="Times"/>
            <w:color w:val="000000"/>
            <w:sz w:val="24"/>
            <w:szCs w:val="24"/>
          </w:rPr>
          <w:delText>001) and after exercise (r</w:delText>
        </w:r>
      </w:del>
      <w:ins w:id="146" w:author="Matías Castillo-Aguilar" w:date="2024-08-04T20:39:00Z">
        <w:r w:rsidRPr="00505419">
          <w:rPr>
            <w:rFonts w:ascii="Times" w:hAnsi="Times" w:cs="Times"/>
            <w:color w:val="000000"/>
            <w:sz w:val="24"/>
            <w:szCs w:val="24"/>
          </w:rPr>
          <w:t>005). This relationship was significant only for females (females: rho</w:t>
        </w:r>
      </w:ins>
      <w:r w:rsidRPr="00505419">
        <w:rPr>
          <w:rFonts w:ascii="Times" w:hAnsi="Times" w:cs="Times"/>
          <w:color w:val="000000"/>
          <w:sz w:val="24"/>
          <w:szCs w:val="24"/>
        </w:rPr>
        <w:t xml:space="preserve"> = -0.</w:t>
      </w:r>
      <w:del w:id="147" w:author="Matías Castillo-Aguilar" w:date="2024-08-04T20:39:00Z">
        <w:r w:rsidR="00C26BD9" w:rsidRPr="00C26BD9">
          <w:rPr>
            <w:rFonts w:ascii="Times" w:hAnsi="Times" w:cs="Times"/>
            <w:color w:val="000000"/>
            <w:sz w:val="24"/>
            <w:szCs w:val="24"/>
          </w:rPr>
          <w:delText>229</w:delText>
        </w:r>
      </w:del>
      <w:ins w:id="148" w:author="Matías Castillo-Aguilar" w:date="2024-08-04T20:39:00Z">
        <w:r w:rsidRPr="00505419">
          <w:rPr>
            <w:rFonts w:ascii="Times" w:hAnsi="Times" w:cs="Times"/>
            <w:color w:val="000000"/>
            <w:sz w:val="24"/>
            <w:szCs w:val="24"/>
          </w:rPr>
          <w:t>333</w:t>
        </w:r>
      </w:ins>
      <w:r w:rsidRPr="00505419">
        <w:rPr>
          <w:rFonts w:ascii="Times" w:hAnsi="Times" w:cs="Times"/>
          <w:color w:val="000000"/>
          <w:sz w:val="24"/>
          <w:szCs w:val="24"/>
        </w:rPr>
        <w:t>, p = 0.</w:t>
      </w:r>
      <w:del w:id="149" w:author="Matías Castillo-Aguilar" w:date="2024-08-04T20:39:00Z">
        <w:r w:rsidR="00C26BD9" w:rsidRPr="00C26BD9">
          <w:rPr>
            <w:rFonts w:ascii="Times" w:hAnsi="Times" w:cs="Times"/>
            <w:color w:val="000000"/>
            <w:sz w:val="24"/>
            <w:szCs w:val="24"/>
          </w:rPr>
          <w:delText>049), in addition to RMSSD during exercise (r</w:delText>
        </w:r>
      </w:del>
      <w:ins w:id="150" w:author="Matías Castillo-Aguilar" w:date="2024-08-04T20:39:00Z">
        <w:r w:rsidRPr="00505419">
          <w:rPr>
            <w:rFonts w:ascii="Times" w:hAnsi="Times" w:cs="Times"/>
            <w:color w:val="000000"/>
            <w:sz w:val="24"/>
            <w:szCs w:val="24"/>
          </w:rPr>
          <w:t>009; males: rho</w:t>
        </w:r>
      </w:ins>
      <w:r w:rsidRPr="00505419">
        <w:rPr>
          <w:rFonts w:ascii="Times" w:hAnsi="Times" w:cs="Times"/>
          <w:color w:val="000000"/>
          <w:sz w:val="24"/>
          <w:szCs w:val="24"/>
        </w:rPr>
        <w:t xml:space="preserve"> = -0.</w:t>
      </w:r>
      <w:del w:id="151" w:author="Matías Castillo-Aguilar" w:date="2024-08-04T20:39:00Z">
        <w:r w:rsidR="00C26BD9" w:rsidRPr="00C26BD9">
          <w:rPr>
            <w:rFonts w:ascii="Times" w:hAnsi="Times" w:cs="Times"/>
            <w:color w:val="000000"/>
            <w:sz w:val="24"/>
            <w:szCs w:val="24"/>
          </w:rPr>
          <w:delText>294</w:delText>
        </w:r>
      </w:del>
      <w:ins w:id="152" w:author="Matías Castillo-Aguilar" w:date="2024-08-04T20:39:00Z">
        <w:r w:rsidRPr="00505419">
          <w:rPr>
            <w:rFonts w:ascii="Times" w:hAnsi="Times" w:cs="Times"/>
            <w:color w:val="000000"/>
            <w:sz w:val="24"/>
            <w:szCs w:val="24"/>
          </w:rPr>
          <w:t>419</w:t>
        </w:r>
      </w:ins>
      <w:r w:rsidRPr="00505419">
        <w:rPr>
          <w:rFonts w:ascii="Times" w:hAnsi="Times" w:cs="Times"/>
          <w:color w:val="000000"/>
          <w:sz w:val="24"/>
          <w:szCs w:val="24"/>
        </w:rPr>
        <w:t>, p = 0.</w:t>
      </w:r>
      <w:del w:id="153" w:author="Matías Castillo-Aguilar" w:date="2024-08-04T20:39:00Z">
        <w:r w:rsidR="00C26BD9" w:rsidRPr="00C26BD9">
          <w:rPr>
            <w:rFonts w:ascii="Times" w:hAnsi="Times" w:cs="Times"/>
            <w:color w:val="000000"/>
            <w:sz w:val="24"/>
            <w:szCs w:val="24"/>
          </w:rPr>
          <w:delText>010)</w:delText>
        </w:r>
        <w:r w:rsidR="00A446E6">
          <w:rPr>
            <w:rFonts w:ascii="Times" w:hAnsi="Times" w:cs="Times"/>
            <w:color w:val="000000"/>
            <w:sz w:val="24"/>
            <w:szCs w:val="24"/>
          </w:rPr>
          <w:delText xml:space="preserve">. </w:delText>
        </w:r>
      </w:del>
      <w:ins w:id="154" w:author="Matías Castillo-Aguilar" w:date="2024-08-04T20:39:00Z">
        <w:r w:rsidRPr="00505419">
          <w:rPr>
            <w:rFonts w:ascii="Times" w:hAnsi="Times" w:cs="Times"/>
            <w:color w:val="000000"/>
            <w:sz w:val="24"/>
            <w:szCs w:val="24"/>
          </w:rPr>
          <w:t>154) (</w:t>
        </w:r>
      </w:ins>
      <w:r w:rsidRPr="00505419">
        <w:rPr>
          <w:rFonts w:ascii="Times" w:hAnsi="Times" w:cs="Times"/>
          <w:color w:val="000000"/>
          <w:sz w:val="24"/>
          <w:szCs w:val="24"/>
        </w:rPr>
        <w:t>See Figure 4</w:t>
      </w:r>
      <w:del w:id="155" w:author="Matías Castillo-Aguilar" w:date="2024-08-04T20:39:00Z">
        <w:r w:rsidR="00A446E6">
          <w:rPr>
            <w:rFonts w:ascii="Times" w:hAnsi="Times" w:cs="Times"/>
            <w:color w:val="000000"/>
            <w:sz w:val="24"/>
            <w:szCs w:val="24"/>
          </w:rPr>
          <w:delText>.</w:delText>
        </w:r>
      </w:del>
      <w:ins w:id="156" w:author="Matías Castillo-Aguilar" w:date="2024-08-04T20:39:00Z">
        <w:r w:rsidRPr="00505419">
          <w:rPr>
            <w:rFonts w:ascii="Times" w:hAnsi="Times" w:cs="Times"/>
            <w:color w:val="000000"/>
            <w:sz w:val="24"/>
            <w:szCs w:val="24"/>
          </w:rPr>
          <w:t>).</w:t>
        </w:r>
      </w:ins>
    </w:p>
    <w:p w14:paraId="211F2009" w14:textId="77777777"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p>
    <w:p w14:paraId="62AEEE1B" w14:textId="0D4C5DF6" w:rsidR="00A446E6" w:rsidRDefault="009076F4" w:rsidP="000E1240">
      <w:pPr>
        <w:pBdr>
          <w:top w:val="nil"/>
          <w:left w:val="nil"/>
          <w:bottom w:val="nil"/>
          <w:right w:val="nil"/>
          <w:between w:val="nil"/>
        </w:pBdr>
        <w:spacing w:before="180" w:after="180"/>
        <w:jc w:val="both"/>
        <w:rPr>
          <w:rFonts w:ascii="Times" w:hAnsi="Times" w:cs="Times"/>
          <w:color w:val="000000"/>
          <w:sz w:val="24"/>
          <w:szCs w:val="24"/>
        </w:rPr>
      </w:pPr>
      <w:r w:rsidRPr="009076F4">
        <w:rPr>
          <w:rFonts w:ascii="Times" w:hAnsi="Times" w:cs="Times"/>
          <w:b/>
          <w:bCs/>
          <w:color w:val="000000"/>
          <w:sz w:val="24"/>
          <w:szCs w:val="24"/>
        </w:rPr>
        <w:t xml:space="preserve">Figure </w:t>
      </w:r>
      <w:r w:rsidR="00071648">
        <w:rPr>
          <w:rFonts w:ascii="Times" w:hAnsi="Times" w:cs="Times"/>
          <w:b/>
          <w:bCs/>
          <w:color w:val="000000"/>
          <w:sz w:val="24"/>
          <w:szCs w:val="24"/>
        </w:rPr>
        <w:t>4</w:t>
      </w:r>
      <w:r w:rsidRPr="009076F4">
        <w:rPr>
          <w:rFonts w:ascii="Times" w:hAnsi="Times" w:cs="Times"/>
          <w:b/>
          <w:bCs/>
          <w:color w:val="000000"/>
          <w:sz w:val="24"/>
          <w:szCs w:val="24"/>
        </w:rPr>
        <w:t>: Bivariate dispersion plots between physical fitness and HRV-related measures.</w:t>
      </w:r>
      <w:r w:rsidRPr="009076F4">
        <w:rPr>
          <w:rFonts w:ascii="Times" w:hAnsi="Times" w:cs="Times"/>
          <w:color w:val="000000"/>
          <w:sz w:val="24"/>
          <w:szCs w:val="24"/>
        </w:rPr>
        <w:t xml:space="preserve"> Significance values for Pearson’s product-moment correlation test are shown.</w:t>
      </w:r>
    </w:p>
    <w:p w14:paraId="0F629875" w14:textId="77777777" w:rsidR="00A446E6" w:rsidRPr="00A446E6" w:rsidRDefault="00A446E6" w:rsidP="000E1240">
      <w:pPr>
        <w:pStyle w:val="Ttulo2"/>
        <w:jc w:val="both"/>
        <w:rPr>
          <w:rFonts w:ascii="Times" w:hAnsi="Times" w:cs="Times"/>
          <w:b/>
          <w:bCs/>
          <w:sz w:val="24"/>
          <w:szCs w:val="24"/>
        </w:rPr>
      </w:pPr>
      <w:r w:rsidRPr="00A446E6">
        <w:rPr>
          <w:rFonts w:ascii="Times" w:hAnsi="Times" w:cs="Times"/>
          <w:b/>
          <w:bCs/>
          <w:sz w:val="24"/>
          <w:szCs w:val="24"/>
        </w:rPr>
        <w:t>Mediation analysis</w:t>
      </w:r>
    </w:p>
    <w:p w14:paraId="547F7B79" w14:textId="267D229C"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Mediation analyses suggest many potential</w:t>
      </w:r>
      <w:r w:rsidR="00696EE9">
        <w:rPr>
          <w:rFonts w:ascii="Times" w:hAnsi="Times" w:cs="Times"/>
          <w:color w:val="000000"/>
          <w:sz w:val="24"/>
          <w:szCs w:val="24"/>
        </w:rPr>
        <w:t xml:space="preserve"> influential effects on</w:t>
      </w:r>
      <w:r w:rsidRPr="00A446E6">
        <w:rPr>
          <w:rFonts w:ascii="Times" w:hAnsi="Times" w:cs="Times"/>
          <w:color w:val="000000"/>
          <w:sz w:val="24"/>
          <w:szCs w:val="24"/>
        </w:rPr>
        <w:t xml:space="preserve"> the relationships between body composition and parasympathetic indices. In this context, the average direct effect (ADE) of body fat percentage on RMSSD during exercise (ADE = 0.088,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-0.005, 0.200], p = 0.077) was accentuated when considering the influence of SPPB score (ACME = 0.0289, CI</w:t>
      </w:r>
      <w:r w:rsidRPr="00A446E6">
        <w:rPr>
          <w:rFonts w:ascii="Times" w:hAnsi="Times" w:cs="Times"/>
          <w:color w:val="000000"/>
          <w:sz w:val="24"/>
          <w:szCs w:val="24"/>
          <w:vertAlign w:val="subscript"/>
        </w:rPr>
        <w:t>95%</w:t>
      </w:r>
      <w:r w:rsidRPr="00A446E6">
        <w:rPr>
          <w:rFonts w:ascii="Times" w:hAnsi="Times" w:cs="Times"/>
          <w:color w:val="000000"/>
          <w:sz w:val="24"/>
          <w:szCs w:val="24"/>
        </w:rPr>
        <w:t>[0.003, 0.110], p = 0.057; Total effect = 0.117, CI</w:t>
      </w:r>
      <w:r w:rsidRPr="00A446E6">
        <w:rPr>
          <w:rFonts w:ascii="Times" w:hAnsi="Times" w:cs="Times"/>
          <w:color w:val="000000"/>
          <w:sz w:val="24"/>
          <w:szCs w:val="24"/>
          <w:vertAlign w:val="subscript"/>
        </w:rPr>
        <w:t>95%</w:t>
      </w:r>
      <w:r w:rsidRPr="00A446E6">
        <w:rPr>
          <w:rFonts w:ascii="Times" w:hAnsi="Times" w:cs="Times"/>
          <w:color w:val="000000"/>
          <w:sz w:val="24"/>
          <w:szCs w:val="24"/>
        </w:rPr>
        <w:t>[0.028, 0.240], p = 0.012). Similar findings were observed when considering the mediation effect of TMST steps into account (ACME = 0.0283,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 0.07], p = 0.079; Total effect = 0.117, CI</w:t>
      </w:r>
      <w:r w:rsidRPr="00A446E6">
        <w:rPr>
          <w:rFonts w:ascii="Times" w:hAnsi="Times" w:cs="Times"/>
          <w:color w:val="000000"/>
          <w:sz w:val="24"/>
          <w:szCs w:val="24"/>
          <w:vertAlign w:val="subscript"/>
        </w:rPr>
        <w:t>95%</w:t>
      </w:r>
      <w:r w:rsidRPr="00A446E6">
        <w:rPr>
          <w:rFonts w:ascii="Times" w:hAnsi="Times" w:cs="Times"/>
          <w:color w:val="000000"/>
          <w:sz w:val="24"/>
          <w:szCs w:val="24"/>
        </w:rPr>
        <w:t>[0.028, 0.240], p = 0.012). No other parasympathetic indicators were influenced or mediated by fitness or psychological-related measures.</w:t>
      </w:r>
    </w:p>
    <w:p w14:paraId="39B0A8EC" w14:textId="6D510F0E"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Additionally, and in the case of sympathetic indicators, the effect of body fat on SNS index during exercise (ADE = -0.050,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-0.107, 0.01], p = 0.077) was influenced by SPPB score in similar way as with RMSSD, enhancing the original main observed effect (ACME = -0.016, CI</w:t>
      </w:r>
      <w:r w:rsidRPr="00A446E6">
        <w:rPr>
          <w:rFonts w:ascii="Times" w:hAnsi="Times" w:cs="Times"/>
          <w:color w:val="000000"/>
          <w:sz w:val="24"/>
          <w:szCs w:val="24"/>
          <w:vertAlign w:val="subscript"/>
        </w:rPr>
        <w:t>95%</w:t>
      </w:r>
      <w:r w:rsidRPr="00A446E6">
        <w:rPr>
          <w:rFonts w:ascii="Times" w:hAnsi="Times" w:cs="Times"/>
          <w:color w:val="000000"/>
          <w:sz w:val="24"/>
          <w:szCs w:val="24"/>
        </w:rPr>
        <w:t>[-0.049, 0], p = 0.041; Total effect = -0.066, CI</w:t>
      </w:r>
      <w:r w:rsidRPr="00A446E6">
        <w:rPr>
          <w:rFonts w:ascii="Times" w:hAnsi="Times" w:cs="Times"/>
          <w:color w:val="000000"/>
          <w:sz w:val="24"/>
          <w:szCs w:val="24"/>
          <w:vertAlign w:val="subscript"/>
        </w:rPr>
        <w:t>95%</w:t>
      </w:r>
      <w:r w:rsidRPr="00A446E6">
        <w:rPr>
          <w:rFonts w:ascii="Times" w:hAnsi="Times" w:cs="Times"/>
          <w:color w:val="000000"/>
          <w:sz w:val="24"/>
          <w:szCs w:val="24"/>
        </w:rPr>
        <w:t>[-0.125, -0.010], p = 0.016). Similar effects were observed with TMST steps in this regard (ACME = -0.015,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-0.042, 0], p = 0.050; Total effect = -0.066, CI</w:t>
      </w:r>
      <w:r w:rsidRPr="00A446E6">
        <w:rPr>
          <w:rFonts w:ascii="Times" w:hAnsi="Times" w:cs="Times"/>
          <w:color w:val="000000"/>
          <w:sz w:val="24"/>
          <w:szCs w:val="24"/>
          <w:vertAlign w:val="subscript"/>
        </w:rPr>
        <w:t>95%</w:t>
      </w:r>
      <w:r w:rsidRPr="00A446E6">
        <w:rPr>
          <w:rFonts w:ascii="Times" w:hAnsi="Times" w:cs="Times"/>
          <w:color w:val="000000"/>
          <w:sz w:val="24"/>
          <w:szCs w:val="24"/>
        </w:rPr>
        <w:t>[-0.125, -0.010], p = 0.016). No other sympathetic indices were notoriously modified in the presence of either SPPB score, TMST steps</w:t>
      </w:r>
      <w:r w:rsidR="00696EE9">
        <w:rPr>
          <w:rFonts w:ascii="Times" w:hAnsi="Times" w:cs="Times"/>
          <w:color w:val="000000"/>
          <w:sz w:val="24"/>
          <w:szCs w:val="24"/>
        </w:rPr>
        <w:t>,</w:t>
      </w:r>
      <w:r w:rsidRPr="00A446E6">
        <w:rPr>
          <w:rFonts w:ascii="Times" w:hAnsi="Times" w:cs="Times"/>
          <w:color w:val="000000"/>
          <w:sz w:val="24"/>
          <w:szCs w:val="24"/>
        </w:rPr>
        <w:t xml:space="preserve"> or psychological variables.</w:t>
      </w:r>
    </w:p>
    <w:p w14:paraId="494D4904" w14:textId="3607254A"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When assessing potential mediators for the effect of body composition on fitness-related measures, we found that the </w:t>
      </w:r>
      <w:r w:rsidR="00472CF9">
        <w:rPr>
          <w:rFonts w:ascii="Times" w:hAnsi="Times" w:cs="Times"/>
          <w:color w:val="000000"/>
          <w:sz w:val="24"/>
          <w:szCs w:val="24"/>
        </w:rPr>
        <w:t>impact</w:t>
      </w:r>
      <w:r w:rsidRPr="00A446E6">
        <w:rPr>
          <w:rFonts w:ascii="Times" w:hAnsi="Times" w:cs="Times"/>
          <w:color w:val="000000"/>
          <w:sz w:val="24"/>
          <w:szCs w:val="24"/>
        </w:rPr>
        <w:t xml:space="preserve"> of body fat percentage on SPPB score (ADE = -0.075,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-0.123, -0.020], p = 0.007) is partially diminished when considering the influence of total muscle mass (ACME = 0.011, CI</w:t>
      </w:r>
      <w:r w:rsidRPr="00A446E6">
        <w:rPr>
          <w:rFonts w:ascii="Times" w:hAnsi="Times" w:cs="Times"/>
          <w:color w:val="000000"/>
          <w:sz w:val="24"/>
          <w:szCs w:val="24"/>
          <w:vertAlign w:val="subscript"/>
        </w:rPr>
        <w:t>95%</w:t>
      </w:r>
      <w:r w:rsidRPr="00A446E6">
        <w:rPr>
          <w:rFonts w:ascii="Times" w:hAnsi="Times" w:cs="Times"/>
          <w:color w:val="000000"/>
          <w:sz w:val="24"/>
          <w:szCs w:val="24"/>
        </w:rPr>
        <w:t>[0, 0.040], p = 0.107; Total effect = -0.064, CI</w:t>
      </w:r>
      <w:r w:rsidRPr="00A446E6">
        <w:rPr>
          <w:rFonts w:ascii="Times" w:hAnsi="Times" w:cs="Times"/>
          <w:color w:val="000000"/>
          <w:sz w:val="24"/>
          <w:szCs w:val="24"/>
          <w:vertAlign w:val="subscript"/>
        </w:rPr>
        <w:t>95%</w:t>
      </w:r>
      <w:r w:rsidRPr="00A446E6">
        <w:rPr>
          <w:rFonts w:ascii="Times" w:hAnsi="Times" w:cs="Times"/>
          <w:color w:val="000000"/>
          <w:sz w:val="24"/>
          <w:szCs w:val="24"/>
        </w:rPr>
        <w:t>[-0.111, -0.010], p = 0.014). Similar mediation effects of total muscle mass were observed (ACME = 0.118, CI</w:t>
      </w:r>
      <w:r w:rsidRPr="00A446E6">
        <w:rPr>
          <w:rFonts w:ascii="Times" w:hAnsi="Times" w:cs="Times"/>
          <w:color w:val="000000"/>
          <w:sz w:val="24"/>
          <w:szCs w:val="24"/>
          <w:vertAlign w:val="subscript"/>
        </w:rPr>
        <w:t>95</w:t>
      </w:r>
      <w:proofErr w:type="gramStart"/>
      <w:r w:rsidRPr="00A446E6">
        <w:rPr>
          <w:rFonts w:ascii="Times" w:hAnsi="Times" w:cs="Times"/>
          <w:color w:val="000000"/>
          <w:sz w:val="24"/>
          <w:szCs w:val="24"/>
          <w:vertAlign w:val="subscript"/>
        </w:rPr>
        <w:t>%</w:t>
      </w:r>
      <w:r w:rsidRPr="00A446E6">
        <w:rPr>
          <w:rFonts w:ascii="Times" w:hAnsi="Times" w:cs="Times"/>
          <w:color w:val="000000"/>
          <w:sz w:val="24"/>
          <w:szCs w:val="24"/>
        </w:rPr>
        <w:t>[</w:t>
      </w:r>
      <w:proofErr w:type="gramEnd"/>
      <w:r w:rsidRPr="00A446E6">
        <w:rPr>
          <w:rFonts w:ascii="Times" w:hAnsi="Times" w:cs="Times"/>
          <w:color w:val="000000"/>
          <w:sz w:val="24"/>
          <w:szCs w:val="24"/>
        </w:rPr>
        <w:t>0.005, 0.350], p = 0.075) when assessing the effect of body fat percentage on TMST steps (ADE = -0.773, CI</w:t>
      </w:r>
      <w:r w:rsidRPr="00A446E6">
        <w:rPr>
          <w:rFonts w:ascii="Times" w:hAnsi="Times" w:cs="Times"/>
          <w:color w:val="000000"/>
          <w:sz w:val="24"/>
          <w:szCs w:val="24"/>
          <w:vertAlign w:val="subscript"/>
        </w:rPr>
        <w:t>95%</w:t>
      </w:r>
      <w:r w:rsidRPr="00A446E6">
        <w:rPr>
          <w:rFonts w:ascii="Times" w:hAnsi="Times" w:cs="Times"/>
          <w:color w:val="000000"/>
          <w:sz w:val="24"/>
          <w:szCs w:val="24"/>
        </w:rPr>
        <w:t>[-1.193, -0.300], p = 0.001; Total effect = -0.655, CI</w:t>
      </w:r>
      <w:r w:rsidRPr="00A446E6">
        <w:rPr>
          <w:rFonts w:ascii="Times" w:hAnsi="Times" w:cs="Times"/>
          <w:color w:val="000000"/>
          <w:sz w:val="24"/>
          <w:szCs w:val="24"/>
          <w:vertAlign w:val="subscript"/>
        </w:rPr>
        <w:t>95%</w:t>
      </w:r>
      <w:r w:rsidRPr="00A446E6">
        <w:rPr>
          <w:rFonts w:ascii="Times" w:hAnsi="Times" w:cs="Times"/>
          <w:color w:val="000000"/>
          <w:sz w:val="24"/>
          <w:szCs w:val="24"/>
        </w:rPr>
        <w:t xml:space="preserve">[-1.084, -0.210], p = </w:t>
      </w:r>
      <w:r w:rsidRPr="00A446E6">
        <w:rPr>
          <w:rFonts w:ascii="Times" w:hAnsi="Times" w:cs="Times"/>
          <w:color w:val="000000"/>
          <w:sz w:val="24"/>
          <w:szCs w:val="24"/>
        </w:rPr>
        <w:lastRenderedPageBreak/>
        <w:t xml:space="preserve">0.004). No other mediating effects were observed for any of the psychological measures or the relationships between body composition and physical fitness measures. </w:t>
      </w:r>
    </w:p>
    <w:p w14:paraId="471BA693" w14:textId="77777777"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p>
    <w:p w14:paraId="45BE887D" w14:textId="4102B9D0"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Pr>
          <w:rFonts w:ascii="Times" w:hAnsi="Times" w:cs="Times"/>
          <w:color w:val="000000"/>
          <w:sz w:val="24"/>
          <w:szCs w:val="24"/>
        </w:rPr>
        <w:t xml:space="preserve">A visual summary of the results is presented in Figure </w:t>
      </w:r>
      <w:r w:rsidR="00071648">
        <w:rPr>
          <w:rFonts w:ascii="Times" w:hAnsi="Times" w:cs="Times"/>
          <w:color w:val="000000"/>
          <w:sz w:val="24"/>
          <w:szCs w:val="24"/>
        </w:rPr>
        <w:t>5</w:t>
      </w:r>
      <w:r>
        <w:rPr>
          <w:rFonts w:ascii="Times" w:hAnsi="Times" w:cs="Times"/>
          <w:color w:val="000000"/>
          <w:sz w:val="24"/>
          <w:szCs w:val="24"/>
        </w:rPr>
        <w:t>.</w:t>
      </w:r>
    </w:p>
    <w:p w14:paraId="3E48A9AD" w14:textId="77777777" w:rsid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p>
    <w:p w14:paraId="53272D3A" w14:textId="1E6886B9" w:rsidR="009076F4" w:rsidRDefault="009076F4" w:rsidP="000E1240">
      <w:pPr>
        <w:pBdr>
          <w:top w:val="nil"/>
          <w:left w:val="nil"/>
          <w:bottom w:val="nil"/>
          <w:right w:val="nil"/>
          <w:between w:val="nil"/>
        </w:pBdr>
        <w:spacing w:before="180" w:after="180"/>
        <w:jc w:val="both"/>
        <w:rPr>
          <w:rFonts w:ascii="Times" w:hAnsi="Times" w:cs="Times"/>
          <w:color w:val="000000"/>
          <w:sz w:val="24"/>
          <w:szCs w:val="24"/>
        </w:rPr>
      </w:pPr>
      <w:r w:rsidRPr="009076F4">
        <w:rPr>
          <w:rFonts w:ascii="Times" w:hAnsi="Times" w:cs="Times"/>
          <w:b/>
          <w:bCs/>
          <w:color w:val="000000"/>
          <w:sz w:val="24"/>
          <w:szCs w:val="24"/>
        </w:rPr>
        <w:t xml:space="preserve">Figure </w:t>
      </w:r>
      <w:r w:rsidR="00071648">
        <w:rPr>
          <w:rFonts w:ascii="Times" w:hAnsi="Times" w:cs="Times"/>
          <w:b/>
          <w:bCs/>
          <w:color w:val="000000"/>
          <w:sz w:val="24"/>
          <w:szCs w:val="24"/>
        </w:rPr>
        <w:t>5</w:t>
      </w:r>
      <w:r w:rsidRPr="009076F4">
        <w:rPr>
          <w:rFonts w:ascii="Times" w:hAnsi="Times" w:cs="Times"/>
          <w:b/>
          <w:bCs/>
          <w:color w:val="000000"/>
          <w:sz w:val="24"/>
          <w:szCs w:val="24"/>
        </w:rPr>
        <w:t xml:space="preserve">: Diagram of main results observed from the data. </w:t>
      </w:r>
      <w:r w:rsidRPr="009076F4">
        <w:rPr>
          <w:rFonts w:ascii="Times" w:hAnsi="Times" w:cs="Times"/>
          <w:color w:val="000000"/>
          <w:sz w:val="24"/>
          <w:szCs w:val="24"/>
        </w:rPr>
        <w:t>Blue bidirectional arrows and boxes represent the correlation between variables, while orange unidirectional arrows and boxes represent the factors mediating the above correlations. “+” means that the mediating factor enhances the main observed effect, contrary to “-”, reflecting a diminished main effect when considering the mediating factor.</w:t>
      </w:r>
    </w:p>
    <w:p w14:paraId="1F5F0701" w14:textId="77777777" w:rsidR="00814EA8" w:rsidRDefault="00814EA8" w:rsidP="000E1240">
      <w:pPr>
        <w:pBdr>
          <w:top w:val="nil"/>
          <w:left w:val="nil"/>
          <w:bottom w:val="nil"/>
          <w:right w:val="nil"/>
          <w:between w:val="nil"/>
        </w:pBdr>
        <w:spacing w:before="180" w:after="180"/>
        <w:jc w:val="both"/>
        <w:rPr>
          <w:rFonts w:ascii="Times" w:hAnsi="Times" w:cs="Times"/>
          <w:color w:val="000000"/>
          <w:sz w:val="24"/>
          <w:szCs w:val="24"/>
        </w:rPr>
      </w:pPr>
    </w:p>
    <w:p w14:paraId="7C4DA52C" w14:textId="72D1D91C" w:rsidR="005A4844" w:rsidRPr="005A4844" w:rsidRDefault="005A4844" w:rsidP="000E1240">
      <w:pPr>
        <w:pBdr>
          <w:top w:val="nil"/>
          <w:left w:val="nil"/>
          <w:bottom w:val="nil"/>
          <w:right w:val="nil"/>
          <w:between w:val="nil"/>
        </w:pBdr>
        <w:spacing w:before="180" w:after="180"/>
        <w:jc w:val="both"/>
        <w:rPr>
          <w:rFonts w:ascii="Times" w:hAnsi="Times" w:cs="Times"/>
          <w:b/>
          <w:bCs/>
          <w:color w:val="000000"/>
          <w:sz w:val="24"/>
          <w:szCs w:val="24"/>
        </w:rPr>
      </w:pPr>
      <w:r>
        <w:rPr>
          <w:rFonts w:ascii="Times" w:hAnsi="Times" w:cs="Times"/>
          <w:b/>
          <w:bCs/>
          <w:color w:val="000000"/>
          <w:sz w:val="24"/>
          <w:szCs w:val="24"/>
        </w:rPr>
        <w:t>Post-Hoc power analysis</w:t>
      </w:r>
    </w:p>
    <w:p w14:paraId="2A54BFFC" w14:textId="614A6F19" w:rsidR="00814EA8" w:rsidRPr="009076F4" w:rsidRDefault="00814EA8" w:rsidP="000E1240">
      <w:pPr>
        <w:pBdr>
          <w:top w:val="nil"/>
          <w:left w:val="nil"/>
          <w:bottom w:val="nil"/>
          <w:right w:val="nil"/>
          <w:between w:val="nil"/>
        </w:pBdr>
        <w:spacing w:before="180" w:after="180"/>
        <w:jc w:val="both"/>
        <w:rPr>
          <w:rFonts w:ascii="Times" w:hAnsi="Times" w:cs="Times"/>
          <w:color w:val="000000"/>
          <w:sz w:val="24"/>
          <w:szCs w:val="24"/>
        </w:rPr>
      </w:pPr>
      <w:r w:rsidRPr="00814EA8">
        <w:rPr>
          <w:rFonts w:ascii="Times" w:hAnsi="Times" w:cs="Times"/>
          <w:color w:val="000000"/>
          <w:sz w:val="24"/>
          <w:szCs w:val="24"/>
        </w:rPr>
        <w:t>Finally, when evaluating the statistical power for the observed effects, with correlations of 0.3, 0.4, and 0.5, considering our previously established confidence level and the current sample size, we estimated a statistical power of 76.9%, 95.8%, and 99.8%, respectively.</w:t>
      </w:r>
    </w:p>
    <w:p w14:paraId="7EE9E6FB" w14:textId="77777777" w:rsidR="002520BD" w:rsidRPr="002520BD" w:rsidRDefault="002520BD" w:rsidP="000E1240">
      <w:pPr>
        <w:pStyle w:val="Normal1"/>
        <w:contextualSpacing w:val="0"/>
        <w:jc w:val="both"/>
        <w:rPr>
          <w:rFonts w:ascii="Times" w:hAnsi="Times"/>
          <w:b/>
          <w:bCs/>
          <w:sz w:val="24"/>
        </w:rPr>
      </w:pPr>
    </w:p>
    <w:p w14:paraId="29AC017D" w14:textId="4FD5FCF7" w:rsidR="00A446E6" w:rsidRPr="00A446E6" w:rsidRDefault="00B45195" w:rsidP="000E1240">
      <w:pPr>
        <w:pBdr>
          <w:top w:val="nil"/>
          <w:left w:val="nil"/>
          <w:bottom w:val="nil"/>
          <w:right w:val="nil"/>
          <w:between w:val="nil"/>
        </w:pBdr>
        <w:spacing w:before="180" w:after="180"/>
        <w:jc w:val="both"/>
        <w:rPr>
          <w:rFonts w:ascii="Times" w:hAnsi="Times" w:cs="Times"/>
          <w:color w:val="000000"/>
          <w:sz w:val="24"/>
          <w:szCs w:val="24"/>
        </w:rPr>
      </w:pPr>
      <w:r>
        <w:rPr>
          <w:b/>
          <w:sz w:val="28"/>
        </w:rPr>
        <w:t>Discussion</w:t>
      </w:r>
      <w:r w:rsidR="00D94FB8" w:rsidRPr="008E3EA1">
        <w:rPr>
          <w:b/>
          <w:sz w:val="28"/>
        </w:rPr>
        <w:br/>
      </w:r>
      <w:r w:rsidR="00A446E6" w:rsidRPr="00A446E6">
        <w:rPr>
          <w:rFonts w:ascii="Times" w:hAnsi="Times" w:cs="Times"/>
          <w:color w:val="000000"/>
          <w:sz w:val="24"/>
          <w:szCs w:val="24"/>
        </w:rPr>
        <w:t xml:space="preserve">This study investigated the relationship between physical fitness, body fat percentage, and cardiac autonomic response to exercise in </w:t>
      </w:r>
      <w:r w:rsidR="00796943">
        <w:rPr>
          <w:rFonts w:ascii="Times" w:hAnsi="Times" w:cs="Times"/>
          <w:color w:val="000000"/>
          <w:sz w:val="24"/>
          <w:szCs w:val="24"/>
        </w:rPr>
        <w:t>community-dw</w:t>
      </w:r>
      <w:r w:rsidR="0000697D">
        <w:rPr>
          <w:rFonts w:ascii="Times" w:hAnsi="Times" w:cs="Times"/>
          <w:color w:val="000000"/>
          <w:sz w:val="24"/>
          <w:szCs w:val="24"/>
        </w:rPr>
        <w:t xml:space="preserve">elling </w:t>
      </w:r>
      <w:r w:rsidR="00A446E6" w:rsidRPr="00A446E6">
        <w:rPr>
          <w:rFonts w:ascii="Times" w:hAnsi="Times" w:cs="Times"/>
          <w:color w:val="000000"/>
          <w:sz w:val="24"/>
          <w:szCs w:val="24"/>
        </w:rPr>
        <w:t>older people</w:t>
      </w:r>
      <w:r w:rsidR="008D7C36">
        <w:rPr>
          <w:rFonts w:ascii="Times" w:hAnsi="Times" w:cs="Times"/>
          <w:color w:val="000000"/>
          <w:sz w:val="24"/>
          <w:szCs w:val="24"/>
        </w:rPr>
        <w:t xml:space="preserve"> (aged:</w:t>
      </w:r>
      <w:r w:rsidR="00023F0A">
        <w:rPr>
          <w:rFonts w:ascii="Times" w:hAnsi="Times" w:cs="Times"/>
          <w:color w:val="000000"/>
        </w:rPr>
        <w:t xml:space="preserve"> </w:t>
      </w:r>
      <w:r w:rsidR="00023F0A" w:rsidRPr="00023F0A">
        <w:rPr>
          <w:rFonts w:ascii="Times" w:hAnsi="Times" w:cs="Times"/>
          <w:color w:val="000000"/>
        </w:rPr>
        <w:t>71.5 ± 5.6</w:t>
      </w:r>
      <w:r w:rsidR="008D7C36">
        <w:rPr>
          <w:rFonts w:ascii="Times" w:hAnsi="Times" w:cs="Times"/>
          <w:color w:val="000000"/>
        </w:rPr>
        <w:t>)</w:t>
      </w:r>
      <w:r w:rsidR="00A446E6" w:rsidRPr="00A446E6">
        <w:rPr>
          <w:rFonts w:ascii="Times" w:hAnsi="Times" w:cs="Times"/>
          <w:color w:val="000000"/>
          <w:sz w:val="24"/>
          <w:szCs w:val="24"/>
        </w:rPr>
        <w:t xml:space="preserve">. </w:t>
      </w:r>
      <w:r w:rsidR="00696EE9">
        <w:rPr>
          <w:rFonts w:ascii="Times" w:hAnsi="Times" w:cs="Times"/>
          <w:color w:val="000000"/>
          <w:sz w:val="24"/>
          <w:szCs w:val="24"/>
        </w:rPr>
        <w:t>We elucidated the interplay between these factors and their implications for cardiac autonomic function during physical efforts through correlational and mediating analyses</w:t>
      </w:r>
      <w:r w:rsidR="00A446E6" w:rsidRPr="00A446E6">
        <w:rPr>
          <w:rFonts w:ascii="Times" w:hAnsi="Times" w:cs="Times"/>
          <w:color w:val="000000"/>
          <w:sz w:val="24"/>
          <w:szCs w:val="24"/>
        </w:rPr>
        <w:t>.</w:t>
      </w:r>
    </w:p>
    <w:p w14:paraId="46C1EA75" w14:textId="36143646"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A higher body fat percentage was hypothesized to be inversely correlated to physical fitness. Our results align with this hypothesis and previous research regarding body composition and physical performance, with a proportional decrease in aging individuals (47,48).</w:t>
      </w:r>
    </w:p>
    <w:p w14:paraId="184C6060" w14:textId="6F92DA94"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However, the mediation analysis showed that total muscle mass diminished the main observed effect of body fat on physical fitness, with more muscled individuals displaying better physical performance despite the body fat percentage. This finding suggests that older adults could benefit from activities promoting muscle mass conservation, even when they have high body fat percentages (49), offering </w:t>
      </w:r>
      <w:r w:rsidR="00144E7D">
        <w:rPr>
          <w:rFonts w:ascii="Times" w:hAnsi="Times" w:cs="Times"/>
          <w:color w:val="000000"/>
          <w:sz w:val="24"/>
          <w:szCs w:val="24"/>
        </w:rPr>
        <w:t xml:space="preserve">insights into </w:t>
      </w:r>
      <w:r w:rsidRPr="00A446E6">
        <w:rPr>
          <w:rFonts w:ascii="Times" w:hAnsi="Times" w:cs="Times"/>
          <w:color w:val="000000"/>
          <w:sz w:val="24"/>
          <w:szCs w:val="24"/>
        </w:rPr>
        <w:t xml:space="preserve">the protective role of muscle mass during aging. Nevertheless, caution is advised in </w:t>
      </w:r>
      <w:r w:rsidR="00696EE9">
        <w:rPr>
          <w:rFonts w:ascii="Times" w:hAnsi="Times" w:cs="Times"/>
          <w:color w:val="000000"/>
          <w:sz w:val="24"/>
          <w:szCs w:val="24"/>
        </w:rPr>
        <w:t>interpreting</w:t>
      </w:r>
      <w:r w:rsidRPr="00A446E6">
        <w:rPr>
          <w:rFonts w:ascii="Times" w:hAnsi="Times" w:cs="Times"/>
          <w:color w:val="000000"/>
          <w:sz w:val="24"/>
          <w:szCs w:val="24"/>
        </w:rPr>
        <w:t xml:space="preserve"> this result, as the close physiological association between increasing body fat and decreasing muscle mass during aging has been well-studied (50).</w:t>
      </w:r>
    </w:p>
    <w:p w14:paraId="4519FC7F" w14:textId="1FD6A56D"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Regarding the link between physical fitness and cardiac autonomic response to exercise, our results evidenced that individuals with a high sympathetic drive while exercising had greater </w:t>
      </w:r>
      <w:r w:rsidRPr="00A446E6">
        <w:rPr>
          <w:rFonts w:ascii="Times" w:hAnsi="Times" w:cs="Times"/>
          <w:color w:val="000000"/>
          <w:sz w:val="24"/>
          <w:szCs w:val="24"/>
        </w:rPr>
        <w:lastRenderedPageBreak/>
        <w:t xml:space="preserve">physical fitness and exhibited better performance during TMST. Previous research had demonstrated the utility of HRV and exercise-induced responses in those metrics as a potential marker of cardiorespiratory fitness in these individuals (22), supporting the current hypothesis that a greater sympathetic drive facilitates physical performance during moderate-intensity activities. Even more, it has been previously demonstrated that physically active individuals have an enhanced autonomic response to exercise, playing a pivotal role and strengthening this hypothesis (51,52). Despite that, our results provide information about these relationships in </w:t>
      </w:r>
      <w:r w:rsidR="008174DB">
        <w:rPr>
          <w:rFonts w:ascii="Times" w:hAnsi="Times" w:cs="Times"/>
          <w:color w:val="000000"/>
          <w:sz w:val="24"/>
          <w:szCs w:val="24"/>
        </w:rPr>
        <w:t xml:space="preserve">individuals aged </w:t>
      </w:r>
      <w:r w:rsidR="0007003C">
        <w:rPr>
          <w:rFonts w:ascii="Times" w:hAnsi="Times" w:cs="Times"/>
          <w:color w:val="000000"/>
          <w:sz w:val="24"/>
          <w:szCs w:val="24"/>
        </w:rPr>
        <w:t>60 years or older.</w:t>
      </w:r>
    </w:p>
    <w:p w14:paraId="10F861C4" w14:textId="77777777"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Furthermore, the increase in body fat percentage was related to reduced sympathetic activity and a higher parasympathetic activity during TMST, as hypothesized (i.e., SNS index, SI, SDNN, and RMSSD). ANS is expected to shift into a sympathetic predominance throughout physical efforts, ensuring a sufficient response to higher metabolic demands (53). However, aged individuals may present an impaired ANS response to physical exercise (27). In that sense, our results support body composition's role in autonomic response. Moreover, they suggest that the negative effects of body fat on physical fitness in older adults may be partially attributable to less efficient autonomic inputs to the cardiovascular system (54), adding new insights into this issue.</w:t>
      </w:r>
    </w:p>
    <w:p w14:paraId="23CB5693" w14:textId="777C4ACE"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Surprisingly, mediating analyses found that higher physical fitness (SPPB and TMST scores) intensifies the negative impact of body fat on autonomic control. This unexpected finding hints at a complex interplay between physical fitness, adiposity, and cardiac autonomic regulation. Our results indicate that in individuals with greater functional capacity, the influence of body fat on HRV is amplified rather than mitigated. This observation challenges traditional conceptions about the relationship between physical fitness and cardiac autonomic regulation and raises questions about the underlying mechanisms involved</w:t>
      </w:r>
      <w:r w:rsidR="00482699">
        <w:rPr>
          <w:rFonts w:ascii="Times" w:hAnsi="Times" w:cs="Times"/>
          <w:color w:val="000000"/>
          <w:sz w:val="24"/>
          <w:szCs w:val="24"/>
        </w:rPr>
        <w:t xml:space="preserve"> (21)</w:t>
      </w:r>
      <w:r w:rsidRPr="00A446E6">
        <w:rPr>
          <w:rFonts w:ascii="Times" w:hAnsi="Times" w:cs="Times"/>
          <w:color w:val="000000"/>
          <w:sz w:val="24"/>
          <w:szCs w:val="24"/>
        </w:rPr>
        <w:t>.</w:t>
      </w:r>
    </w:p>
    <w:p w14:paraId="4AC50BFC" w14:textId="77777777"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As far as we know, no previous studies have addressed these findings. We posit that further factors exist that influence the mediation effect. For instance, body distribution of the adipose tissue was not explored, especially when it is known that visceral fat has an important impact on cardiovascular health and autonomic regulation (55,56). Participants with higher fitness may have a different fat distribution than lower-performance individuals, which may affect the autonomic drive to the heart (57). Furthermore, other physical, physiological, demographic, or psychological variables may be unexplored. However, these hypotheses must be examined under scientific standards. Therefore, exhaustive research is needed to address this intriguing interplay.</w:t>
      </w:r>
    </w:p>
    <w:p w14:paraId="0469A070" w14:textId="6DC7AD68"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Our results support the interplay between physical fitness, body fat, and cardiac autonomic response to exercise in older individuals. </w:t>
      </w:r>
      <w:r w:rsidR="00696EE9">
        <w:rPr>
          <w:rFonts w:ascii="Times" w:hAnsi="Times" w:cs="Times"/>
          <w:color w:val="000000"/>
          <w:sz w:val="24"/>
          <w:szCs w:val="24"/>
        </w:rPr>
        <w:t xml:space="preserve">Higher body fat percentage negatively affects physical </w:t>
      </w:r>
      <w:r w:rsidR="00696EE9">
        <w:rPr>
          <w:rFonts w:ascii="Times" w:hAnsi="Times" w:cs="Times"/>
          <w:color w:val="000000"/>
          <w:sz w:val="24"/>
          <w:szCs w:val="24"/>
        </w:rPr>
        <w:lastRenderedPageBreak/>
        <w:t>fitness and is also associated with impaired cardiac autonomic response to exercise, characterized by decreased sympathetic drive and increased parasympathetic tone. Additionally, this altered autonomic response is related to lower physical performance in older individuals, which are</w:t>
      </w:r>
      <w:r w:rsidRPr="00A446E6">
        <w:rPr>
          <w:rFonts w:ascii="Times" w:hAnsi="Times" w:cs="Times"/>
          <w:color w:val="000000"/>
          <w:sz w:val="24"/>
          <w:szCs w:val="24"/>
        </w:rPr>
        <w:t xml:space="preserve"> important predictors of health outcomes in this population (58,59). Overall, our findings underscore the triangular and bidirectional relationship among these variables.</w:t>
      </w:r>
    </w:p>
    <w:p w14:paraId="633C8CA7" w14:textId="77777777"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However, our results did not evidence a mediating effect of GDS-30 or BAI scores, challenging our initial hypothesis. This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mediating effects does not diminish the significance of psychological factors in aging, it highlights the complexity of their influence.</w:t>
      </w:r>
    </w:p>
    <w:p w14:paraId="24ECC3B4" w14:textId="0EE09DC5" w:rsidR="00A446E6" w:rsidRPr="00A446E6" w:rsidRDefault="00A446E6" w:rsidP="000E1240">
      <w:pPr>
        <w:pBdr>
          <w:top w:val="nil"/>
          <w:left w:val="nil"/>
          <w:bottom w:val="nil"/>
          <w:right w:val="nil"/>
          <w:between w:val="nil"/>
        </w:pBdr>
        <w:spacing w:before="180" w:after="180"/>
        <w:jc w:val="both"/>
        <w:rPr>
          <w:rFonts w:ascii="Times" w:hAnsi="Times" w:cs="Times"/>
          <w:color w:val="000000"/>
          <w:sz w:val="24"/>
          <w:szCs w:val="24"/>
        </w:rPr>
      </w:pPr>
      <w:r w:rsidRPr="00A446E6">
        <w:rPr>
          <w:rFonts w:ascii="Times" w:hAnsi="Times" w:cs="Times"/>
          <w:color w:val="000000"/>
          <w:sz w:val="24"/>
          <w:szCs w:val="24"/>
        </w:rPr>
        <w:t xml:space="preserve">This study was strengthened by the fact that </w:t>
      </w:r>
      <w:r w:rsidR="00C915D2">
        <w:rPr>
          <w:rFonts w:ascii="Times" w:hAnsi="Times" w:cs="Times"/>
          <w:color w:val="000000"/>
          <w:sz w:val="24"/>
          <w:szCs w:val="24"/>
        </w:rPr>
        <w:t>SPPB and TMST measures consistently aligned in their interaction with other variables, which supports a global understanding of physical fitness in older people rather than specific aspects, and by exploring</w:t>
      </w:r>
      <w:r w:rsidRPr="00A446E6">
        <w:rPr>
          <w:rFonts w:ascii="Times" w:hAnsi="Times" w:cs="Times"/>
          <w:color w:val="000000"/>
          <w:sz w:val="24"/>
          <w:szCs w:val="24"/>
        </w:rPr>
        <w:t xml:space="preserve"> mediating factors in the primary results. Nonetheless, this cross-sectional study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and selected with no randomization process, limiting the generalizability and statistical power of the analysis. Furthermore, the sample consisted mainly of women (82.7%), limiting our ability to conduct sex comparisons</w:t>
      </w:r>
      <w:r w:rsidR="00130E2D">
        <w:rPr>
          <w:rFonts w:ascii="Times" w:hAnsi="Times" w:cs="Times"/>
          <w:color w:val="000000"/>
          <w:sz w:val="24"/>
          <w:szCs w:val="24"/>
        </w:rPr>
        <w:t xml:space="preserve">. Caution is advised in </w:t>
      </w:r>
      <w:r w:rsidR="005E193F">
        <w:rPr>
          <w:rFonts w:ascii="Times" w:hAnsi="Times" w:cs="Times"/>
          <w:color w:val="000000"/>
          <w:sz w:val="24"/>
          <w:szCs w:val="24"/>
        </w:rPr>
        <w:t>interpreting</w:t>
      </w:r>
      <w:r w:rsidR="00130E2D">
        <w:rPr>
          <w:rFonts w:ascii="Times" w:hAnsi="Times" w:cs="Times"/>
          <w:color w:val="000000"/>
          <w:sz w:val="24"/>
          <w:szCs w:val="24"/>
        </w:rPr>
        <w:t xml:space="preserve"> sex differences </w:t>
      </w:r>
      <w:r w:rsidR="005E193F">
        <w:rPr>
          <w:rFonts w:ascii="Times" w:hAnsi="Times" w:cs="Times"/>
          <w:color w:val="000000"/>
          <w:sz w:val="24"/>
          <w:szCs w:val="24"/>
        </w:rPr>
        <w:t>in sample characteristics, presented in Table 1</w:t>
      </w:r>
      <w:r w:rsidRPr="00A446E6">
        <w:rPr>
          <w:rFonts w:ascii="Times" w:hAnsi="Times" w:cs="Times"/>
          <w:color w:val="000000"/>
          <w:sz w:val="24"/>
          <w:szCs w:val="24"/>
        </w:rPr>
        <w:t>.</w:t>
      </w:r>
      <w:r w:rsidR="00D5722B">
        <w:rPr>
          <w:rFonts w:ascii="Times" w:hAnsi="Times" w:cs="Times"/>
          <w:color w:val="000000"/>
          <w:sz w:val="24"/>
          <w:szCs w:val="24"/>
        </w:rPr>
        <w:t xml:space="preserve"> Given </w:t>
      </w:r>
      <w:r w:rsidR="004E3F6A">
        <w:rPr>
          <w:rFonts w:ascii="Times" w:hAnsi="Times" w:cs="Times"/>
          <w:color w:val="000000"/>
          <w:sz w:val="24"/>
          <w:szCs w:val="24"/>
        </w:rPr>
        <w:t xml:space="preserve">the </w:t>
      </w:r>
      <w:r w:rsidR="00810C02">
        <w:rPr>
          <w:rFonts w:ascii="Times" w:hAnsi="Times" w:cs="Times"/>
          <w:color w:val="000000"/>
          <w:sz w:val="24"/>
          <w:szCs w:val="24"/>
        </w:rPr>
        <w:t xml:space="preserve">natural </w:t>
      </w:r>
      <w:r w:rsidR="004E3F6A">
        <w:rPr>
          <w:rFonts w:ascii="Times" w:hAnsi="Times" w:cs="Times"/>
          <w:color w:val="000000"/>
          <w:sz w:val="24"/>
          <w:szCs w:val="24"/>
        </w:rPr>
        <w:t>differences in body composition, fitness, and HRV</w:t>
      </w:r>
      <w:r w:rsidR="005B1F5F">
        <w:rPr>
          <w:rFonts w:ascii="Times" w:hAnsi="Times" w:cs="Times"/>
          <w:color w:val="000000"/>
          <w:sz w:val="24"/>
          <w:szCs w:val="24"/>
        </w:rPr>
        <w:t>, our findings may be influenced by the presence of 14 males</w:t>
      </w:r>
      <w:r w:rsidR="00204046">
        <w:rPr>
          <w:rFonts w:ascii="Times" w:hAnsi="Times" w:cs="Times"/>
          <w:color w:val="000000"/>
          <w:sz w:val="24"/>
          <w:szCs w:val="24"/>
        </w:rPr>
        <w:t xml:space="preserve">, therefore, </w:t>
      </w:r>
      <w:r w:rsidR="00A8036D">
        <w:rPr>
          <w:rFonts w:ascii="Times" w:hAnsi="Times" w:cs="Times"/>
          <w:color w:val="000000"/>
          <w:sz w:val="24"/>
          <w:szCs w:val="24"/>
        </w:rPr>
        <w:t xml:space="preserve">we recommend using an equilibrated male/female </w:t>
      </w:r>
      <w:r w:rsidR="00D74FD6">
        <w:rPr>
          <w:rFonts w:ascii="Times" w:hAnsi="Times" w:cs="Times"/>
          <w:color w:val="000000"/>
          <w:sz w:val="24"/>
          <w:szCs w:val="24"/>
        </w:rPr>
        <w:t>sample</w:t>
      </w:r>
      <w:r w:rsidR="00CE5AE9">
        <w:rPr>
          <w:rFonts w:ascii="Times" w:hAnsi="Times" w:cs="Times"/>
          <w:color w:val="000000"/>
          <w:sz w:val="24"/>
          <w:szCs w:val="24"/>
        </w:rPr>
        <w:t xml:space="preserve"> to be able to control sex influences</w:t>
      </w:r>
      <w:r w:rsidR="00516F78">
        <w:rPr>
          <w:rFonts w:ascii="Times" w:hAnsi="Times" w:cs="Times"/>
          <w:color w:val="000000"/>
          <w:sz w:val="24"/>
          <w:szCs w:val="24"/>
        </w:rPr>
        <w:t xml:space="preserve"> in the future. Further</w:t>
      </w:r>
      <w:r w:rsidRPr="00A446E6">
        <w:rPr>
          <w:rFonts w:ascii="Times" w:hAnsi="Times" w:cs="Times"/>
          <w:color w:val="000000"/>
          <w:sz w:val="24"/>
          <w:szCs w:val="24"/>
        </w:rPr>
        <w:t xml:space="preserve"> research could investigate a broader group of potentially mediating factors to understand the impact of the personal context and the underlying mechanisms of the associations while using longitudinal designs, which could be useful</w:t>
      </w:r>
      <w:r w:rsidR="00934189">
        <w:rPr>
          <w:rFonts w:ascii="Times" w:hAnsi="Times" w:cs="Times"/>
          <w:color w:val="000000"/>
          <w:sz w:val="24"/>
          <w:szCs w:val="24"/>
        </w:rPr>
        <w:t xml:space="preserve"> </w:t>
      </w:r>
      <w:r w:rsidR="002757ED">
        <w:rPr>
          <w:rFonts w:ascii="Times" w:hAnsi="Times" w:cs="Times"/>
          <w:color w:val="000000"/>
          <w:sz w:val="24"/>
          <w:szCs w:val="24"/>
        </w:rPr>
        <w:t>to improve internal and external validity.</w:t>
      </w:r>
    </w:p>
    <w:p w14:paraId="6DB14432" w14:textId="77777777" w:rsidR="00B77860" w:rsidRPr="003774B5" w:rsidRDefault="00B77860">
      <w:pPr>
        <w:pStyle w:val="Normal1"/>
        <w:contextualSpacing w:val="0"/>
        <w:rPr>
          <w:rFonts w:ascii="Times" w:hAnsi="Times"/>
          <w:sz w:val="24"/>
        </w:rPr>
      </w:pPr>
    </w:p>
    <w:p w14:paraId="449231C4" w14:textId="3DB2B491" w:rsidR="007B6DD5" w:rsidRDefault="00B45195" w:rsidP="000E1240">
      <w:pPr>
        <w:pStyle w:val="Normal1"/>
        <w:contextualSpacing w:val="0"/>
        <w:jc w:val="both"/>
        <w:rPr>
          <w:b/>
          <w:sz w:val="28"/>
        </w:rPr>
      </w:pPr>
      <w:r>
        <w:rPr>
          <w:b/>
          <w:sz w:val="28"/>
        </w:rPr>
        <w:t>Conclusions</w:t>
      </w:r>
    </w:p>
    <w:p w14:paraId="48936CD0" w14:textId="0B44F08D" w:rsidR="00A446E6" w:rsidRDefault="00A446E6" w:rsidP="000E1240">
      <w:pPr>
        <w:pStyle w:val="Normal1"/>
        <w:contextualSpacing w:val="0"/>
        <w:jc w:val="both"/>
        <w:rPr>
          <w:rFonts w:ascii="Times" w:hAnsi="Times"/>
          <w:sz w:val="24"/>
        </w:rPr>
      </w:pPr>
      <w:r w:rsidRPr="00A446E6">
        <w:rPr>
          <w:rFonts w:ascii="Times" w:hAnsi="Times"/>
          <w:sz w:val="24"/>
        </w:rPr>
        <w:t>The results highlighted a structural bidirectional relationship among variables</w:t>
      </w:r>
      <w:r w:rsidR="0045737C">
        <w:rPr>
          <w:rFonts w:ascii="Times" w:hAnsi="Times"/>
          <w:sz w:val="24"/>
        </w:rPr>
        <w:t xml:space="preserve"> in our sample</w:t>
      </w:r>
      <w:r w:rsidRPr="00A446E6">
        <w:rPr>
          <w:rFonts w:ascii="Times" w:hAnsi="Times"/>
          <w:sz w:val="24"/>
        </w:rPr>
        <w:t xml:space="preserve">. Body fat percentage was inversely correlated to physical fitness and cardiac autonomic activity during exercise, with sympathetic drive associated with physical fitness in older people. Furthermore, physical fitness may mediate the effect of body fat on cardiac autonomic activity </w:t>
      </w:r>
      <w:r w:rsidRPr="00A446E6">
        <w:rPr>
          <w:rFonts w:ascii="Times" w:hAnsi="Times"/>
          <w:sz w:val="24"/>
        </w:rPr>
        <w:lastRenderedPageBreak/>
        <w:t xml:space="preserve">during exercise, and total muscle mass may mitigate the negative effect of increased adiposity on physical fitness, highlighting its pivotal role in older people’s health. </w:t>
      </w:r>
      <w:r w:rsidR="00EE1CA5">
        <w:rPr>
          <w:rFonts w:ascii="Times" w:hAnsi="Times"/>
          <w:sz w:val="24"/>
        </w:rPr>
        <w:t xml:space="preserve">Further research is needed to assess sex influences </w:t>
      </w:r>
      <w:r w:rsidR="00214754">
        <w:rPr>
          <w:rFonts w:ascii="Times" w:hAnsi="Times"/>
          <w:sz w:val="24"/>
        </w:rPr>
        <w:t>on</w:t>
      </w:r>
      <w:r w:rsidR="00EE1CA5">
        <w:rPr>
          <w:rFonts w:ascii="Times" w:hAnsi="Times"/>
          <w:sz w:val="24"/>
        </w:rPr>
        <w:t xml:space="preserve"> this topic.</w:t>
      </w:r>
    </w:p>
    <w:p w14:paraId="0296B17A" w14:textId="77777777" w:rsidR="001F7835" w:rsidRDefault="001F7835" w:rsidP="000E1240">
      <w:pPr>
        <w:pStyle w:val="Normal1"/>
        <w:contextualSpacing w:val="0"/>
        <w:jc w:val="both"/>
        <w:rPr>
          <w:rFonts w:ascii="Times" w:hAnsi="Times"/>
          <w:sz w:val="24"/>
        </w:rPr>
      </w:pPr>
    </w:p>
    <w:p w14:paraId="55524015" w14:textId="14C5C9A2" w:rsidR="00AA18ED" w:rsidRPr="00AA18ED" w:rsidRDefault="00AA18ED">
      <w:pPr>
        <w:pStyle w:val="Normal1"/>
        <w:contextualSpacing w:val="0"/>
        <w:rPr>
          <w:rFonts w:ascii="Times" w:hAnsi="Times"/>
          <w:sz w:val="24"/>
        </w:rPr>
      </w:pPr>
    </w:p>
    <w:p w14:paraId="4F713E91" w14:textId="3301D360" w:rsidR="00AF4906" w:rsidRDefault="00696EE9">
      <w:pPr>
        <w:pStyle w:val="Normal1"/>
        <w:contextualSpacing w:val="0"/>
        <w:rPr>
          <w:b/>
          <w:sz w:val="28"/>
        </w:rPr>
      </w:pPr>
      <w:r>
        <w:rPr>
          <w:b/>
          <w:sz w:val="28"/>
        </w:rPr>
        <w:t>Acknowledgments</w:t>
      </w:r>
    </w:p>
    <w:p w14:paraId="4A94B439" w14:textId="5602241B" w:rsidR="00951C47" w:rsidRDefault="000E1240" w:rsidP="000E1240">
      <w:pPr>
        <w:pStyle w:val="Normal1"/>
        <w:contextualSpacing w:val="0"/>
        <w:jc w:val="both"/>
        <w:rPr>
          <w:rFonts w:ascii="Times" w:hAnsi="Times" w:cs="Times"/>
          <w:bCs/>
          <w:sz w:val="24"/>
          <w:szCs w:val="24"/>
        </w:rPr>
      </w:pPr>
      <w:r w:rsidRPr="000E1240">
        <w:rPr>
          <w:rFonts w:ascii="Times" w:hAnsi="Times" w:cs="Times"/>
          <w:bCs/>
          <w:sz w:val="24"/>
          <w:szCs w:val="24"/>
        </w:rPr>
        <w:t xml:space="preserve">This project was part of </w:t>
      </w:r>
      <w:r w:rsidR="00696EE9">
        <w:rPr>
          <w:rFonts w:ascii="Times" w:hAnsi="Times" w:cs="Times"/>
          <w:bCs/>
          <w:sz w:val="24"/>
          <w:szCs w:val="24"/>
        </w:rPr>
        <w:t>Consolidating</w:t>
      </w:r>
      <w:r w:rsidRPr="000E1240">
        <w:rPr>
          <w:rFonts w:ascii="Times" w:hAnsi="Times" w:cs="Times"/>
          <w:bCs/>
          <w:sz w:val="24"/>
          <w:szCs w:val="24"/>
        </w:rPr>
        <w:t xml:space="preserve"> the binational (Chile-Argentina) research network in Southern Patagonia</w:t>
      </w:r>
      <w:r>
        <w:rPr>
          <w:rFonts w:ascii="Times" w:hAnsi="Times" w:cs="Times"/>
          <w:bCs/>
          <w:sz w:val="24"/>
          <w:szCs w:val="24"/>
        </w:rPr>
        <w:t xml:space="preserve"> </w:t>
      </w:r>
      <w:r w:rsidRPr="000E1240">
        <w:rPr>
          <w:rFonts w:ascii="Times" w:hAnsi="Times" w:cs="Times"/>
          <w:bCs/>
          <w:sz w:val="24"/>
          <w:szCs w:val="24"/>
        </w:rPr>
        <w:t>(FOVI210061)</w:t>
      </w:r>
      <w:r>
        <w:rPr>
          <w:rFonts w:ascii="Times" w:hAnsi="Times" w:cs="Times"/>
          <w:bCs/>
          <w:sz w:val="24"/>
          <w:szCs w:val="24"/>
        </w:rPr>
        <w:t>.</w:t>
      </w:r>
    </w:p>
    <w:p w14:paraId="31B88353" w14:textId="77777777" w:rsidR="000E1240" w:rsidRPr="000E1240" w:rsidRDefault="000E1240" w:rsidP="000E1240">
      <w:pPr>
        <w:pStyle w:val="Normal1"/>
        <w:contextualSpacing w:val="0"/>
        <w:jc w:val="both"/>
        <w:rPr>
          <w:rFonts w:ascii="Times" w:hAnsi="Times" w:cs="Times"/>
          <w:bCs/>
          <w:sz w:val="24"/>
          <w:szCs w:val="24"/>
        </w:rPr>
      </w:pPr>
    </w:p>
    <w:p w14:paraId="7ECB6048" w14:textId="29AD39CC" w:rsidR="000E1240" w:rsidRPr="000E1240" w:rsidRDefault="00B45195" w:rsidP="000E1240">
      <w:pPr>
        <w:pStyle w:val="Normal1"/>
        <w:contextualSpacing w:val="0"/>
        <w:rPr>
          <w:b/>
          <w:sz w:val="28"/>
        </w:rPr>
      </w:pPr>
      <w:r>
        <w:rPr>
          <w:b/>
          <w:sz w:val="28"/>
        </w:rPr>
        <w:t>References</w:t>
      </w:r>
    </w:p>
    <w:p w14:paraId="5B39B59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57" w:name="bookmark=id.23ckvvd" w:colFirst="0" w:colLast="0"/>
      <w:bookmarkStart w:id="158" w:name="bookmark=id.3o7alnk" w:colFirst="0" w:colLast="0"/>
      <w:bookmarkEnd w:id="157"/>
      <w:bookmarkEnd w:id="158"/>
      <w:r>
        <w:rPr>
          <w:color w:val="000000"/>
        </w:rPr>
        <w:t xml:space="preserve">1. </w:t>
      </w:r>
      <w:r>
        <w:rPr>
          <w:color w:val="000000"/>
        </w:rPr>
        <w:tab/>
      </w:r>
      <w:r w:rsidRPr="000E1240">
        <w:rPr>
          <w:rFonts w:ascii="Times" w:hAnsi="Times" w:cs="Times"/>
          <w:color w:val="000000"/>
          <w:sz w:val="24"/>
          <w:szCs w:val="24"/>
        </w:rPr>
        <w:t xml:space="preserve">Partridge L, </w:t>
      </w:r>
      <w:proofErr w:type="spellStart"/>
      <w:r w:rsidRPr="000E1240">
        <w:rPr>
          <w:rFonts w:ascii="Times" w:hAnsi="Times" w:cs="Times"/>
          <w:color w:val="000000"/>
          <w:sz w:val="24"/>
          <w:szCs w:val="24"/>
        </w:rPr>
        <w:t>Deelen</w:t>
      </w:r>
      <w:proofErr w:type="spellEnd"/>
      <w:r w:rsidRPr="000E1240">
        <w:rPr>
          <w:rFonts w:ascii="Times" w:hAnsi="Times" w:cs="Times"/>
          <w:color w:val="000000"/>
          <w:sz w:val="24"/>
          <w:szCs w:val="24"/>
        </w:rPr>
        <w:t xml:space="preserve"> J, </w:t>
      </w:r>
      <w:proofErr w:type="spellStart"/>
      <w:r w:rsidRPr="000E1240">
        <w:rPr>
          <w:rFonts w:ascii="Times" w:hAnsi="Times" w:cs="Times"/>
          <w:color w:val="000000"/>
          <w:sz w:val="24"/>
          <w:szCs w:val="24"/>
        </w:rPr>
        <w:t>Slagboom</w:t>
      </w:r>
      <w:proofErr w:type="spellEnd"/>
      <w:r w:rsidRPr="000E1240">
        <w:rPr>
          <w:rFonts w:ascii="Times" w:hAnsi="Times" w:cs="Times"/>
          <w:color w:val="000000"/>
          <w:sz w:val="24"/>
          <w:szCs w:val="24"/>
        </w:rPr>
        <w:t xml:space="preserve"> PE. </w:t>
      </w:r>
      <w:hyperlink r:id="rId6">
        <w:r w:rsidRPr="000E1240">
          <w:rPr>
            <w:rFonts w:ascii="Times" w:hAnsi="Times" w:cs="Times"/>
            <w:color w:val="000000"/>
            <w:sz w:val="24"/>
            <w:szCs w:val="24"/>
          </w:rPr>
          <w:t>Facing up to the global challenges of ageing</w:t>
        </w:r>
      </w:hyperlink>
      <w:r w:rsidRPr="000E1240">
        <w:rPr>
          <w:rFonts w:ascii="Times" w:hAnsi="Times" w:cs="Times"/>
          <w:color w:val="000000"/>
          <w:sz w:val="24"/>
          <w:szCs w:val="24"/>
        </w:rPr>
        <w:t xml:space="preserve">. Nature. 2018 Sep;561(7721):45–56. </w:t>
      </w:r>
    </w:p>
    <w:p w14:paraId="4FF889C5"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59" w:name="bookmark=id.ihv636" w:colFirst="0" w:colLast="0"/>
      <w:bookmarkEnd w:id="159"/>
      <w:r w:rsidRPr="000E1240">
        <w:rPr>
          <w:rFonts w:ascii="Times" w:hAnsi="Times" w:cs="Times"/>
          <w:color w:val="000000"/>
          <w:sz w:val="24"/>
          <w:szCs w:val="24"/>
        </w:rPr>
        <w:t xml:space="preserve">2. </w:t>
      </w:r>
      <w:r w:rsidRPr="000E1240">
        <w:rPr>
          <w:rFonts w:ascii="Times" w:hAnsi="Times" w:cs="Times"/>
          <w:color w:val="000000"/>
          <w:sz w:val="24"/>
          <w:szCs w:val="24"/>
        </w:rPr>
        <w:tab/>
        <w:t xml:space="preserve">Feng Z. </w:t>
      </w:r>
      <w:hyperlink r:id="rId7">
        <w:r w:rsidRPr="000E1240">
          <w:rPr>
            <w:rFonts w:ascii="Times" w:hAnsi="Times" w:cs="Times"/>
            <w:color w:val="000000"/>
            <w:sz w:val="24"/>
            <w:szCs w:val="24"/>
          </w:rPr>
          <w:t>Global convergence: Aging and long-term care policy challenges in the developing world</w:t>
        </w:r>
      </w:hyperlink>
      <w:r w:rsidRPr="000E1240">
        <w:rPr>
          <w:rFonts w:ascii="Times" w:hAnsi="Times" w:cs="Times"/>
          <w:color w:val="000000"/>
          <w:sz w:val="24"/>
          <w:szCs w:val="24"/>
        </w:rPr>
        <w:t xml:space="preserve">. Journal of aging &amp; social policy. 2019;31(4):291–7. </w:t>
      </w:r>
    </w:p>
    <w:p w14:paraId="0CCA2695"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0" w:name="bookmark=id.32hioqz" w:colFirst="0" w:colLast="0"/>
      <w:bookmarkEnd w:id="160"/>
      <w:r w:rsidRPr="000E1240">
        <w:rPr>
          <w:rFonts w:ascii="Times" w:hAnsi="Times" w:cs="Times"/>
          <w:color w:val="000000"/>
          <w:sz w:val="24"/>
          <w:szCs w:val="24"/>
        </w:rPr>
        <w:t xml:space="preserve">3. </w:t>
      </w:r>
      <w:r w:rsidRPr="000E1240">
        <w:rPr>
          <w:rFonts w:ascii="Times" w:hAnsi="Times" w:cs="Times"/>
          <w:color w:val="000000"/>
          <w:sz w:val="24"/>
          <w:szCs w:val="24"/>
        </w:rPr>
        <w:tab/>
      </w:r>
      <w:proofErr w:type="spellStart"/>
      <w:r w:rsidRPr="000E1240">
        <w:rPr>
          <w:rFonts w:ascii="Times" w:hAnsi="Times" w:cs="Times"/>
          <w:color w:val="000000"/>
          <w:sz w:val="24"/>
          <w:szCs w:val="24"/>
        </w:rPr>
        <w:t>Malandrino</w:t>
      </w:r>
      <w:proofErr w:type="spellEnd"/>
      <w:r w:rsidRPr="000E1240">
        <w:rPr>
          <w:rFonts w:ascii="Times" w:hAnsi="Times" w:cs="Times"/>
          <w:color w:val="000000"/>
          <w:sz w:val="24"/>
          <w:szCs w:val="24"/>
        </w:rPr>
        <w:t xml:space="preserve"> N, Bhat SZ, </w:t>
      </w:r>
      <w:proofErr w:type="spellStart"/>
      <w:r w:rsidRPr="000E1240">
        <w:rPr>
          <w:rFonts w:ascii="Times" w:hAnsi="Times" w:cs="Times"/>
          <w:color w:val="000000"/>
          <w:sz w:val="24"/>
          <w:szCs w:val="24"/>
        </w:rPr>
        <w:t>Alfaraidhy</w:t>
      </w:r>
      <w:proofErr w:type="spellEnd"/>
      <w:r w:rsidRPr="000E1240">
        <w:rPr>
          <w:rFonts w:ascii="Times" w:hAnsi="Times" w:cs="Times"/>
          <w:color w:val="000000"/>
          <w:sz w:val="24"/>
          <w:szCs w:val="24"/>
        </w:rPr>
        <w:t xml:space="preserve"> M, Grewal RS, Kalyani RR. </w:t>
      </w:r>
      <w:hyperlink r:id="rId8">
        <w:r w:rsidRPr="000E1240">
          <w:rPr>
            <w:rFonts w:ascii="Times" w:hAnsi="Times" w:cs="Times"/>
            <w:color w:val="000000"/>
            <w:sz w:val="24"/>
            <w:szCs w:val="24"/>
          </w:rPr>
          <w:t>Obesity and aging</w:t>
        </w:r>
      </w:hyperlink>
      <w:r w:rsidRPr="000E1240">
        <w:rPr>
          <w:rFonts w:ascii="Times" w:hAnsi="Times" w:cs="Times"/>
          <w:color w:val="000000"/>
          <w:sz w:val="24"/>
          <w:szCs w:val="24"/>
        </w:rPr>
        <w:t xml:space="preserve">. Endocrinology and metabolism clinics of North America. 2023 Jun;52(2):317–39. </w:t>
      </w:r>
    </w:p>
    <w:p w14:paraId="4236D7B4" w14:textId="2B2795AB"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1" w:name="bookmark=id.1hmsyys" w:colFirst="0" w:colLast="0"/>
      <w:bookmarkEnd w:id="161"/>
      <w:r w:rsidRPr="000E1240">
        <w:rPr>
          <w:rFonts w:ascii="Times" w:hAnsi="Times" w:cs="Times"/>
          <w:color w:val="000000"/>
          <w:sz w:val="24"/>
          <w:szCs w:val="24"/>
        </w:rPr>
        <w:t xml:space="preserve">4. </w:t>
      </w:r>
      <w:r w:rsidRPr="000E1240">
        <w:rPr>
          <w:rFonts w:ascii="Times" w:hAnsi="Times" w:cs="Times"/>
          <w:color w:val="000000"/>
          <w:sz w:val="24"/>
          <w:szCs w:val="24"/>
        </w:rPr>
        <w:tab/>
        <w:t xml:space="preserve">Liu C, Wong PY, Chung YL, Chow SK-H, Cheung WH, Law SW, </w:t>
      </w:r>
      <w:r w:rsidR="003758C5">
        <w:rPr>
          <w:rFonts w:ascii="Times" w:hAnsi="Times" w:cs="Times"/>
          <w:color w:val="000000"/>
          <w:sz w:val="24"/>
          <w:szCs w:val="24"/>
        </w:rPr>
        <w:t>Chan JCN, Wong RMY</w:t>
      </w:r>
      <w:r w:rsidRPr="000E1240">
        <w:rPr>
          <w:rFonts w:ascii="Times" w:hAnsi="Times" w:cs="Times"/>
          <w:color w:val="000000"/>
          <w:sz w:val="24"/>
          <w:szCs w:val="24"/>
        </w:rPr>
        <w:t xml:space="preserve">. </w:t>
      </w:r>
      <w:hyperlink r:id="rId9">
        <w:r w:rsidRPr="000E1240">
          <w:rPr>
            <w:rFonts w:ascii="Times" w:hAnsi="Times" w:cs="Times"/>
            <w:color w:val="000000"/>
            <w:sz w:val="24"/>
            <w:szCs w:val="24"/>
          </w:rPr>
          <w:t>Deciphering the "obesity paradox" in the elderly: A systematic review and meta-analysis of sarcopenic obesity</w:t>
        </w:r>
      </w:hyperlink>
      <w:r w:rsidRPr="000E1240">
        <w:rPr>
          <w:rFonts w:ascii="Times" w:hAnsi="Times" w:cs="Times"/>
          <w:color w:val="000000"/>
          <w:sz w:val="24"/>
          <w:szCs w:val="24"/>
        </w:rPr>
        <w:t xml:space="preserve">. Obesity </w:t>
      </w:r>
      <w:proofErr w:type="gramStart"/>
      <w:r w:rsidRPr="000E1240">
        <w:rPr>
          <w:rFonts w:ascii="Times" w:hAnsi="Times" w:cs="Times"/>
          <w:color w:val="000000"/>
          <w:sz w:val="24"/>
          <w:szCs w:val="24"/>
        </w:rPr>
        <w:t>reviews :</w:t>
      </w:r>
      <w:proofErr w:type="gramEnd"/>
      <w:r w:rsidRPr="000E1240">
        <w:rPr>
          <w:rFonts w:ascii="Times" w:hAnsi="Times" w:cs="Times"/>
          <w:color w:val="000000"/>
          <w:sz w:val="24"/>
          <w:szCs w:val="24"/>
        </w:rPr>
        <w:t xml:space="preserve"> an official journal of the International Association for the Study of Obesity. 2023 Feb;24(2</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13534. </w:t>
      </w:r>
    </w:p>
    <w:p w14:paraId="4CFDE95C"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2" w:name="bookmark=id.41mghml" w:colFirst="0" w:colLast="0"/>
      <w:bookmarkEnd w:id="162"/>
      <w:r w:rsidRPr="000E1240">
        <w:rPr>
          <w:rFonts w:ascii="Times" w:hAnsi="Times" w:cs="Times"/>
          <w:color w:val="000000"/>
          <w:sz w:val="24"/>
          <w:szCs w:val="24"/>
        </w:rPr>
        <w:t xml:space="preserve">5. </w:t>
      </w:r>
      <w:r w:rsidRPr="000E1240">
        <w:rPr>
          <w:rFonts w:ascii="Times" w:hAnsi="Times" w:cs="Times"/>
          <w:color w:val="000000"/>
          <w:sz w:val="24"/>
          <w:szCs w:val="24"/>
        </w:rPr>
        <w:tab/>
      </w:r>
      <w:proofErr w:type="spellStart"/>
      <w:r w:rsidRPr="000E1240">
        <w:rPr>
          <w:rFonts w:ascii="Times" w:hAnsi="Times" w:cs="Times"/>
          <w:color w:val="000000"/>
          <w:sz w:val="24"/>
          <w:szCs w:val="24"/>
        </w:rPr>
        <w:t>Ferrucci</w:t>
      </w:r>
      <w:proofErr w:type="spellEnd"/>
      <w:r w:rsidRPr="000E1240">
        <w:rPr>
          <w:rFonts w:ascii="Times" w:hAnsi="Times" w:cs="Times"/>
          <w:color w:val="000000"/>
          <w:sz w:val="24"/>
          <w:szCs w:val="24"/>
        </w:rPr>
        <w:t xml:space="preserve"> L, </w:t>
      </w:r>
      <w:proofErr w:type="spellStart"/>
      <w:r w:rsidRPr="000E1240">
        <w:rPr>
          <w:rFonts w:ascii="Times" w:hAnsi="Times" w:cs="Times"/>
          <w:color w:val="000000"/>
          <w:sz w:val="24"/>
          <w:szCs w:val="24"/>
        </w:rPr>
        <w:t>Fabbri</w:t>
      </w:r>
      <w:proofErr w:type="spellEnd"/>
      <w:r w:rsidRPr="000E1240">
        <w:rPr>
          <w:rFonts w:ascii="Times" w:hAnsi="Times" w:cs="Times"/>
          <w:color w:val="000000"/>
          <w:sz w:val="24"/>
          <w:szCs w:val="24"/>
        </w:rPr>
        <w:t xml:space="preserve"> E. </w:t>
      </w:r>
      <w:hyperlink r:id="rId10">
        <w:proofErr w:type="spellStart"/>
        <w:r w:rsidRPr="000E1240">
          <w:rPr>
            <w:rFonts w:ascii="Times" w:hAnsi="Times" w:cs="Times"/>
            <w:color w:val="000000"/>
            <w:sz w:val="24"/>
            <w:szCs w:val="24"/>
          </w:rPr>
          <w:t>Inflammageing</w:t>
        </w:r>
        <w:proofErr w:type="spellEnd"/>
        <w:r w:rsidRPr="000E1240">
          <w:rPr>
            <w:rFonts w:ascii="Times" w:hAnsi="Times" w:cs="Times"/>
            <w:color w:val="000000"/>
            <w:sz w:val="24"/>
            <w:szCs w:val="24"/>
          </w:rPr>
          <w:t>: Chronic inflammation in ageing, cardiovascular disease, and frailty</w:t>
        </w:r>
      </w:hyperlink>
      <w:r w:rsidRPr="000E1240">
        <w:rPr>
          <w:rFonts w:ascii="Times" w:hAnsi="Times" w:cs="Times"/>
          <w:color w:val="000000"/>
          <w:sz w:val="24"/>
          <w:szCs w:val="24"/>
        </w:rPr>
        <w:t xml:space="preserve">. Nature reviews Cardiology. 2018 Sep;15(9):505–22. </w:t>
      </w:r>
    </w:p>
    <w:p w14:paraId="43EE4783"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3" w:name="bookmark=id.2grqrue" w:colFirst="0" w:colLast="0"/>
      <w:bookmarkEnd w:id="163"/>
      <w:r w:rsidRPr="000E1240">
        <w:rPr>
          <w:rFonts w:ascii="Times" w:hAnsi="Times" w:cs="Times"/>
          <w:color w:val="000000"/>
          <w:sz w:val="24"/>
          <w:szCs w:val="24"/>
        </w:rPr>
        <w:t xml:space="preserve">6. </w:t>
      </w:r>
      <w:r w:rsidRPr="000E1240">
        <w:rPr>
          <w:rFonts w:ascii="Times" w:hAnsi="Times" w:cs="Times"/>
          <w:color w:val="000000"/>
          <w:sz w:val="24"/>
          <w:szCs w:val="24"/>
        </w:rPr>
        <w:tab/>
      </w:r>
      <w:proofErr w:type="spellStart"/>
      <w:r w:rsidRPr="000E1240">
        <w:rPr>
          <w:rFonts w:ascii="Times" w:hAnsi="Times" w:cs="Times"/>
          <w:color w:val="000000"/>
          <w:sz w:val="24"/>
          <w:szCs w:val="24"/>
        </w:rPr>
        <w:t>Xie</w:t>
      </w:r>
      <w:proofErr w:type="spellEnd"/>
      <w:r w:rsidRPr="000E1240">
        <w:rPr>
          <w:rFonts w:ascii="Times" w:hAnsi="Times" w:cs="Times"/>
          <w:color w:val="000000"/>
          <w:sz w:val="24"/>
          <w:szCs w:val="24"/>
        </w:rPr>
        <w:t xml:space="preserve"> S, Xu S-C, Deng W, Tang Q. </w:t>
      </w:r>
      <w:hyperlink r:id="rId11">
        <w:r w:rsidRPr="000E1240">
          <w:rPr>
            <w:rFonts w:ascii="Times" w:hAnsi="Times" w:cs="Times"/>
            <w:color w:val="000000"/>
            <w:sz w:val="24"/>
            <w:szCs w:val="24"/>
          </w:rPr>
          <w:t>Metabolic landscape in cardiac aging: Insights into molecular biology and therapeutic implications</w:t>
        </w:r>
      </w:hyperlink>
      <w:r w:rsidRPr="000E1240">
        <w:rPr>
          <w:rFonts w:ascii="Times" w:hAnsi="Times" w:cs="Times"/>
          <w:color w:val="000000"/>
          <w:sz w:val="24"/>
          <w:szCs w:val="24"/>
        </w:rPr>
        <w:t xml:space="preserve">. Signal transduction and targeted therapy. 2023 Mar 14;8(1):114. </w:t>
      </w:r>
    </w:p>
    <w:p w14:paraId="273A454F" w14:textId="61A6F6A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4" w:name="bookmark=id.vx1227" w:colFirst="0" w:colLast="0"/>
      <w:bookmarkEnd w:id="164"/>
      <w:r w:rsidRPr="000E1240">
        <w:rPr>
          <w:rFonts w:ascii="Times" w:hAnsi="Times" w:cs="Times"/>
          <w:color w:val="000000"/>
          <w:sz w:val="24"/>
          <w:szCs w:val="24"/>
        </w:rPr>
        <w:t xml:space="preserve">7. </w:t>
      </w:r>
      <w:r w:rsidRPr="000E1240">
        <w:rPr>
          <w:rFonts w:ascii="Times" w:hAnsi="Times" w:cs="Times"/>
          <w:color w:val="000000"/>
          <w:sz w:val="24"/>
          <w:szCs w:val="24"/>
        </w:rPr>
        <w:tab/>
      </w:r>
      <w:proofErr w:type="spellStart"/>
      <w:r w:rsidRPr="000E1240">
        <w:rPr>
          <w:rFonts w:ascii="Times" w:hAnsi="Times" w:cs="Times"/>
          <w:color w:val="000000"/>
          <w:sz w:val="24"/>
          <w:szCs w:val="24"/>
        </w:rPr>
        <w:t>Gielen</w:t>
      </w:r>
      <w:proofErr w:type="spellEnd"/>
      <w:r w:rsidRPr="000E1240">
        <w:rPr>
          <w:rFonts w:ascii="Times" w:hAnsi="Times" w:cs="Times"/>
          <w:color w:val="000000"/>
          <w:sz w:val="24"/>
          <w:szCs w:val="24"/>
        </w:rPr>
        <w:t xml:space="preserve"> E, </w:t>
      </w:r>
      <w:proofErr w:type="spellStart"/>
      <w:r w:rsidRPr="000E1240">
        <w:rPr>
          <w:rFonts w:ascii="Times" w:hAnsi="Times" w:cs="Times"/>
          <w:color w:val="000000"/>
          <w:sz w:val="24"/>
          <w:szCs w:val="24"/>
        </w:rPr>
        <w:t>Beckwée</w:t>
      </w:r>
      <w:proofErr w:type="spellEnd"/>
      <w:r w:rsidRPr="000E1240">
        <w:rPr>
          <w:rFonts w:ascii="Times" w:hAnsi="Times" w:cs="Times"/>
          <w:color w:val="000000"/>
          <w:sz w:val="24"/>
          <w:szCs w:val="24"/>
        </w:rPr>
        <w:t xml:space="preserve"> D, </w:t>
      </w:r>
      <w:proofErr w:type="spellStart"/>
      <w:r w:rsidRPr="000E1240">
        <w:rPr>
          <w:rFonts w:ascii="Times" w:hAnsi="Times" w:cs="Times"/>
          <w:color w:val="000000"/>
          <w:sz w:val="24"/>
          <w:szCs w:val="24"/>
        </w:rPr>
        <w:t>Delaere</w:t>
      </w:r>
      <w:proofErr w:type="spellEnd"/>
      <w:r w:rsidRPr="000E1240">
        <w:rPr>
          <w:rFonts w:ascii="Times" w:hAnsi="Times" w:cs="Times"/>
          <w:color w:val="000000"/>
          <w:sz w:val="24"/>
          <w:szCs w:val="24"/>
        </w:rPr>
        <w:t xml:space="preserve"> A, De </w:t>
      </w:r>
      <w:proofErr w:type="spellStart"/>
      <w:r w:rsidRPr="000E1240">
        <w:rPr>
          <w:rFonts w:ascii="Times" w:hAnsi="Times" w:cs="Times"/>
          <w:color w:val="000000"/>
          <w:sz w:val="24"/>
          <w:szCs w:val="24"/>
        </w:rPr>
        <w:t>Breucker</w:t>
      </w:r>
      <w:proofErr w:type="spellEnd"/>
      <w:r w:rsidRPr="000E1240">
        <w:rPr>
          <w:rFonts w:ascii="Times" w:hAnsi="Times" w:cs="Times"/>
          <w:color w:val="000000"/>
          <w:sz w:val="24"/>
          <w:szCs w:val="24"/>
        </w:rPr>
        <w:t xml:space="preserve"> S, </w:t>
      </w:r>
      <w:proofErr w:type="spellStart"/>
      <w:r w:rsidRPr="000E1240">
        <w:rPr>
          <w:rFonts w:ascii="Times" w:hAnsi="Times" w:cs="Times"/>
          <w:color w:val="000000"/>
          <w:sz w:val="24"/>
          <w:szCs w:val="24"/>
        </w:rPr>
        <w:t>Vandewoude</w:t>
      </w:r>
      <w:proofErr w:type="spellEnd"/>
      <w:r w:rsidRPr="000E1240">
        <w:rPr>
          <w:rFonts w:ascii="Times" w:hAnsi="Times" w:cs="Times"/>
          <w:color w:val="000000"/>
          <w:sz w:val="24"/>
          <w:szCs w:val="24"/>
        </w:rPr>
        <w:t xml:space="preserve"> M, </w:t>
      </w:r>
      <w:proofErr w:type="spellStart"/>
      <w:r w:rsidRPr="000E1240">
        <w:rPr>
          <w:rFonts w:ascii="Times" w:hAnsi="Times" w:cs="Times"/>
          <w:color w:val="000000"/>
          <w:sz w:val="24"/>
          <w:szCs w:val="24"/>
        </w:rPr>
        <w:t>Bautmans</w:t>
      </w:r>
      <w:proofErr w:type="spellEnd"/>
      <w:r w:rsidRPr="000E1240">
        <w:rPr>
          <w:rFonts w:ascii="Times" w:hAnsi="Times" w:cs="Times"/>
          <w:color w:val="000000"/>
          <w:sz w:val="24"/>
          <w:szCs w:val="24"/>
        </w:rPr>
        <w:t xml:space="preserve"> I, </w:t>
      </w:r>
      <w:r w:rsidR="003758C5" w:rsidRPr="003758C5">
        <w:rPr>
          <w:rFonts w:ascii="Times" w:hAnsi="Times" w:cs="Times"/>
          <w:color w:val="000000"/>
          <w:sz w:val="24"/>
          <w:szCs w:val="24"/>
        </w:rPr>
        <w:t>Sarcopenia Guidelines Development Group of the Belgian Society of Gerontology and Geriatrics (BSGG)</w:t>
      </w:r>
      <w:r w:rsidRPr="000E1240">
        <w:rPr>
          <w:rFonts w:ascii="Times" w:hAnsi="Times" w:cs="Times"/>
          <w:color w:val="000000"/>
          <w:sz w:val="24"/>
          <w:szCs w:val="24"/>
        </w:rPr>
        <w:t xml:space="preserve">. </w:t>
      </w:r>
      <w:hyperlink r:id="rId12">
        <w:r w:rsidRPr="000E1240">
          <w:rPr>
            <w:rFonts w:ascii="Times" w:hAnsi="Times" w:cs="Times"/>
            <w:color w:val="000000"/>
            <w:sz w:val="24"/>
            <w:szCs w:val="24"/>
          </w:rPr>
          <w:t>Nutritional interventions to improve muscle mass, muscle strength, and physical performance in older people: An umbrella review of systematic reviews and meta-analyses</w:t>
        </w:r>
      </w:hyperlink>
      <w:r w:rsidRPr="000E1240">
        <w:rPr>
          <w:rFonts w:ascii="Times" w:hAnsi="Times" w:cs="Times"/>
          <w:color w:val="000000"/>
          <w:sz w:val="24"/>
          <w:szCs w:val="24"/>
        </w:rPr>
        <w:t xml:space="preserve">. Nutrition reviews. 2021 Jan 9;79(2):121–47. </w:t>
      </w:r>
    </w:p>
    <w:p w14:paraId="01819D9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5" w:name="bookmark=id.3fwokq0" w:colFirst="0" w:colLast="0"/>
      <w:bookmarkEnd w:id="165"/>
      <w:r w:rsidRPr="000E1240">
        <w:rPr>
          <w:rFonts w:ascii="Times" w:hAnsi="Times" w:cs="Times"/>
          <w:color w:val="000000"/>
          <w:sz w:val="24"/>
          <w:szCs w:val="24"/>
        </w:rPr>
        <w:t xml:space="preserve">8. </w:t>
      </w:r>
      <w:r w:rsidRPr="000E1240">
        <w:rPr>
          <w:rFonts w:ascii="Times" w:hAnsi="Times" w:cs="Times"/>
          <w:color w:val="000000"/>
          <w:sz w:val="24"/>
          <w:szCs w:val="24"/>
        </w:rPr>
        <w:tab/>
      </w:r>
      <w:proofErr w:type="spellStart"/>
      <w:r w:rsidRPr="000E1240">
        <w:rPr>
          <w:rFonts w:ascii="Times" w:hAnsi="Times" w:cs="Times"/>
          <w:color w:val="000000"/>
          <w:sz w:val="24"/>
          <w:szCs w:val="24"/>
        </w:rPr>
        <w:t>Siscovick</w:t>
      </w:r>
      <w:proofErr w:type="spellEnd"/>
      <w:r w:rsidRPr="000E1240">
        <w:rPr>
          <w:rFonts w:ascii="Times" w:hAnsi="Times" w:cs="Times"/>
          <w:color w:val="000000"/>
          <w:sz w:val="24"/>
          <w:szCs w:val="24"/>
        </w:rPr>
        <w:t xml:space="preserve"> DS, LaPorte RE, Newman JM. </w:t>
      </w:r>
      <w:hyperlink r:id="rId13">
        <w:r w:rsidRPr="000E1240">
          <w:rPr>
            <w:rFonts w:ascii="Times" w:hAnsi="Times" w:cs="Times"/>
            <w:color w:val="000000"/>
            <w:sz w:val="24"/>
            <w:szCs w:val="24"/>
          </w:rPr>
          <w:t>The disease-specific benefits and risks of physical activity and exercise</w:t>
        </w:r>
      </w:hyperlink>
      <w:r w:rsidRPr="000E1240">
        <w:rPr>
          <w:rFonts w:ascii="Times" w:hAnsi="Times" w:cs="Times"/>
          <w:color w:val="000000"/>
          <w:sz w:val="24"/>
          <w:szCs w:val="24"/>
        </w:rPr>
        <w:t xml:space="preserve">. Public health reports (Washington, </w:t>
      </w:r>
      <w:proofErr w:type="gramStart"/>
      <w:r w:rsidRPr="000E1240">
        <w:rPr>
          <w:rFonts w:ascii="Times" w:hAnsi="Times" w:cs="Times"/>
          <w:color w:val="000000"/>
          <w:sz w:val="24"/>
          <w:szCs w:val="24"/>
        </w:rPr>
        <w:t>DC :</w:t>
      </w:r>
      <w:proofErr w:type="gramEnd"/>
      <w:r w:rsidRPr="000E1240">
        <w:rPr>
          <w:rFonts w:ascii="Times" w:hAnsi="Times" w:cs="Times"/>
          <w:color w:val="000000"/>
          <w:sz w:val="24"/>
          <w:szCs w:val="24"/>
        </w:rPr>
        <w:t xml:space="preserve"> 1974). 1985;100(2):180–8. </w:t>
      </w:r>
    </w:p>
    <w:p w14:paraId="6486DAE1"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6" w:name="bookmark=id.1v1yuxt" w:colFirst="0" w:colLast="0"/>
      <w:bookmarkEnd w:id="166"/>
      <w:r w:rsidRPr="000E1240">
        <w:rPr>
          <w:rFonts w:ascii="Times" w:hAnsi="Times" w:cs="Times"/>
          <w:color w:val="000000"/>
          <w:sz w:val="24"/>
          <w:szCs w:val="24"/>
        </w:rPr>
        <w:lastRenderedPageBreak/>
        <w:t xml:space="preserve">9. </w:t>
      </w:r>
      <w:r w:rsidRPr="000E1240">
        <w:rPr>
          <w:rFonts w:ascii="Times" w:hAnsi="Times" w:cs="Times"/>
          <w:color w:val="000000"/>
          <w:sz w:val="24"/>
          <w:szCs w:val="24"/>
        </w:rPr>
        <w:tab/>
        <w:t xml:space="preserve">Caspersen CJ, Powell KE, Christenson GM. </w:t>
      </w:r>
      <w:hyperlink r:id="rId14">
        <w:r w:rsidRPr="000E1240">
          <w:rPr>
            <w:rFonts w:ascii="Times" w:hAnsi="Times" w:cs="Times"/>
            <w:color w:val="000000"/>
            <w:sz w:val="24"/>
            <w:szCs w:val="24"/>
          </w:rPr>
          <w:t>Physical activity, exercise, and physical fitness: Definitions and distinctions for health-related research</w:t>
        </w:r>
      </w:hyperlink>
      <w:r w:rsidRPr="000E1240">
        <w:rPr>
          <w:rFonts w:ascii="Times" w:hAnsi="Times" w:cs="Times"/>
          <w:color w:val="000000"/>
          <w:sz w:val="24"/>
          <w:szCs w:val="24"/>
        </w:rPr>
        <w:t xml:space="preserve">. Public health reports (Washington, </w:t>
      </w:r>
      <w:proofErr w:type="gramStart"/>
      <w:r w:rsidRPr="000E1240">
        <w:rPr>
          <w:rFonts w:ascii="Times" w:hAnsi="Times" w:cs="Times"/>
          <w:color w:val="000000"/>
          <w:sz w:val="24"/>
          <w:szCs w:val="24"/>
        </w:rPr>
        <w:t>DC :</w:t>
      </w:r>
      <w:proofErr w:type="gramEnd"/>
      <w:r w:rsidRPr="000E1240">
        <w:rPr>
          <w:rFonts w:ascii="Times" w:hAnsi="Times" w:cs="Times"/>
          <w:color w:val="000000"/>
          <w:sz w:val="24"/>
          <w:szCs w:val="24"/>
        </w:rPr>
        <w:t xml:space="preserve"> 1974). 1985;100(2):126–31. </w:t>
      </w:r>
    </w:p>
    <w:p w14:paraId="2487D8B6"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7" w:name="bookmark=id.4f1mdlm" w:colFirst="0" w:colLast="0"/>
      <w:bookmarkEnd w:id="167"/>
      <w:r w:rsidRPr="000E1240">
        <w:rPr>
          <w:rFonts w:ascii="Times" w:hAnsi="Times" w:cs="Times"/>
          <w:color w:val="000000"/>
          <w:sz w:val="24"/>
          <w:szCs w:val="24"/>
        </w:rPr>
        <w:t xml:space="preserve">10. </w:t>
      </w:r>
      <w:r w:rsidRPr="000E1240">
        <w:rPr>
          <w:rFonts w:ascii="Times" w:hAnsi="Times" w:cs="Times"/>
          <w:color w:val="000000"/>
          <w:sz w:val="24"/>
          <w:szCs w:val="24"/>
        </w:rPr>
        <w:tab/>
        <w:t xml:space="preserve">Lee IM, </w:t>
      </w:r>
      <w:proofErr w:type="spellStart"/>
      <w:r w:rsidRPr="000E1240">
        <w:rPr>
          <w:rFonts w:ascii="Times" w:hAnsi="Times" w:cs="Times"/>
          <w:color w:val="000000"/>
          <w:sz w:val="24"/>
          <w:szCs w:val="24"/>
        </w:rPr>
        <w:t>Paffenbarger</w:t>
      </w:r>
      <w:proofErr w:type="spellEnd"/>
      <w:r w:rsidRPr="000E1240">
        <w:rPr>
          <w:rFonts w:ascii="Times" w:hAnsi="Times" w:cs="Times"/>
          <w:color w:val="000000"/>
          <w:sz w:val="24"/>
          <w:szCs w:val="24"/>
        </w:rPr>
        <w:t xml:space="preserve"> RS Jr, </w:t>
      </w:r>
      <w:proofErr w:type="spellStart"/>
      <w:r w:rsidRPr="000E1240">
        <w:rPr>
          <w:rFonts w:ascii="Times" w:hAnsi="Times" w:cs="Times"/>
          <w:color w:val="000000"/>
          <w:sz w:val="24"/>
          <w:szCs w:val="24"/>
        </w:rPr>
        <w:t>Hennekens</w:t>
      </w:r>
      <w:proofErr w:type="spellEnd"/>
      <w:r w:rsidRPr="000E1240">
        <w:rPr>
          <w:rFonts w:ascii="Times" w:hAnsi="Times" w:cs="Times"/>
          <w:color w:val="000000"/>
          <w:sz w:val="24"/>
          <w:szCs w:val="24"/>
        </w:rPr>
        <w:t xml:space="preserve"> CH. </w:t>
      </w:r>
      <w:hyperlink r:id="rId15">
        <w:r w:rsidRPr="000E1240">
          <w:rPr>
            <w:rFonts w:ascii="Times" w:hAnsi="Times" w:cs="Times"/>
            <w:color w:val="000000"/>
            <w:sz w:val="24"/>
            <w:szCs w:val="24"/>
          </w:rPr>
          <w:t>Physical activity, physical fitness and longevity</w:t>
        </w:r>
      </w:hyperlink>
      <w:r w:rsidRPr="000E1240">
        <w:rPr>
          <w:rFonts w:ascii="Times" w:hAnsi="Times" w:cs="Times"/>
          <w:color w:val="000000"/>
          <w:sz w:val="24"/>
          <w:szCs w:val="24"/>
        </w:rPr>
        <w:t xml:space="preserve">. Aging (Milan, Italy). 1997;9(1-2):2–11. </w:t>
      </w:r>
    </w:p>
    <w:p w14:paraId="0A917D6F"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68" w:name="bookmark=id.2u6wntf" w:colFirst="0" w:colLast="0"/>
      <w:bookmarkEnd w:id="168"/>
      <w:r w:rsidRPr="000E1240">
        <w:rPr>
          <w:rFonts w:ascii="Times" w:hAnsi="Times" w:cs="Times"/>
          <w:color w:val="000000"/>
          <w:sz w:val="24"/>
          <w:szCs w:val="24"/>
        </w:rPr>
        <w:t xml:space="preserve">11. </w:t>
      </w:r>
      <w:r w:rsidRPr="000E1240">
        <w:rPr>
          <w:rFonts w:ascii="Times" w:hAnsi="Times" w:cs="Times"/>
          <w:color w:val="000000"/>
          <w:sz w:val="24"/>
          <w:szCs w:val="24"/>
        </w:rPr>
        <w:tab/>
        <w:t xml:space="preserve">Strasser B, </w:t>
      </w:r>
      <w:proofErr w:type="spellStart"/>
      <w:r w:rsidRPr="000E1240">
        <w:rPr>
          <w:rFonts w:ascii="Times" w:hAnsi="Times" w:cs="Times"/>
          <w:color w:val="000000"/>
          <w:sz w:val="24"/>
          <w:szCs w:val="24"/>
        </w:rPr>
        <w:t>Burtscher</w:t>
      </w:r>
      <w:proofErr w:type="spellEnd"/>
      <w:r w:rsidRPr="000E1240">
        <w:rPr>
          <w:rFonts w:ascii="Times" w:hAnsi="Times" w:cs="Times"/>
          <w:color w:val="000000"/>
          <w:sz w:val="24"/>
          <w:szCs w:val="24"/>
        </w:rPr>
        <w:t xml:space="preserve"> M. </w:t>
      </w:r>
      <w:hyperlink r:id="rId16">
        <w:r w:rsidRPr="000E1240">
          <w:rPr>
            <w:rFonts w:ascii="Times" w:hAnsi="Times" w:cs="Times"/>
            <w:color w:val="000000"/>
            <w:sz w:val="24"/>
            <w:szCs w:val="24"/>
          </w:rPr>
          <w:t>Survival of the fittest: VO</w:t>
        </w:r>
      </w:hyperlink>
      <w:hyperlink r:id="rId17">
        <w:r w:rsidRPr="000E1240">
          <w:rPr>
            <w:rFonts w:ascii="Times" w:hAnsi="Times" w:cs="Times"/>
            <w:color w:val="000000"/>
            <w:sz w:val="24"/>
            <w:szCs w:val="24"/>
            <w:vertAlign w:val="subscript"/>
          </w:rPr>
          <w:t>2</w:t>
        </w:r>
      </w:hyperlink>
      <w:hyperlink r:id="rId18">
        <w:r w:rsidRPr="000E1240">
          <w:rPr>
            <w:rFonts w:ascii="Times" w:hAnsi="Times" w:cs="Times"/>
            <w:color w:val="000000"/>
            <w:sz w:val="24"/>
            <w:szCs w:val="24"/>
          </w:rPr>
          <w:t>max, a key predictor of longevity?</w:t>
        </w:r>
      </w:hyperlink>
      <w:r w:rsidRPr="000E1240">
        <w:rPr>
          <w:rFonts w:ascii="Times" w:hAnsi="Times" w:cs="Times"/>
          <w:color w:val="000000"/>
          <w:sz w:val="24"/>
          <w:szCs w:val="24"/>
        </w:rPr>
        <w:t xml:space="preserve"> Frontiers in bioscience (Landmark edition). 2018 Mar 1;23(8):1505–16. </w:t>
      </w:r>
    </w:p>
    <w:p w14:paraId="0A85D176" w14:textId="55EF76D1" w:rsidR="000E1240" w:rsidRPr="003758C5"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169" w:name="bookmark=id.19c6y18" w:colFirst="0" w:colLast="0"/>
      <w:bookmarkEnd w:id="169"/>
      <w:r w:rsidRPr="000E1240">
        <w:rPr>
          <w:rFonts w:ascii="Times" w:hAnsi="Times" w:cs="Times"/>
          <w:color w:val="000000"/>
          <w:sz w:val="24"/>
          <w:szCs w:val="24"/>
        </w:rPr>
        <w:t xml:space="preserve">12. </w:t>
      </w:r>
      <w:r w:rsidRPr="000E1240">
        <w:rPr>
          <w:rFonts w:ascii="Times" w:hAnsi="Times" w:cs="Times"/>
          <w:color w:val="000000"/>
          <w:sz w:val="24"/>
          <w:szCs w:val="24"/>
        </w:rPr>
        <w:tab/>
        <w:t xml:space="preserve">Yang J, </w:t>
      </w:r>
      <w:proofErr w:type="spellStart"/>
      <w:r w:rsidRPr="000E1240">
        <w:rPr>
          <w:rFonts w:ascii="Times" w:hAnsi="Times" w:cs="Times"/>
          <w:color w:val="000000"/>
          <w:sz w:val="24"/>
          <w:szCs w:val="24"/>
        </w:rPr>
        <w:t>Christophi</w:t>
      </w:r>
      <w:proofErr w:type="spellEnd"/>
      <w:r w:rsidRPr="000E1240">
        <w:rPr>
          <w:rFonts w:ascii="Times" w:hAnsi="Times" w:cs="Times"/>
          <w:color w:val="000000"/>
          <w:sz w:val="24"/>
          <w:szCs w:val="24"/>
        </w:rPr>
        <w:t xml:space="preserve"> CA, </w:t>
      </w:r>
      <w:proofErr w:type="spellStart"/>
      <w:r w:rsidRPr="000E1240">
        <w:rPr>
          <w:rFonts w:ascii="Times" w:hAnsi="Times" w:cs="Times"/>
          <w:color w:val="000000"/>
          <w:sz w:val="24"/>
          <w:szCs w:val="24"/>
        </w:rPr>
        <w:t>Farioli</w:t>
      </w:r>
      <w:proofErr w:type="spellEnd"/>
      <w:r w:rsidRPr="000E1240">
        <w:rPr>
          <w:rFonts w:ascii="Times" w:hAnsi="Times" w:cs="Times"/>
          <w:color w:val="000000"/>
          <w:sz w:val="24"/>
          <w:szCs w:val="24"/>
        </w:rPr>
        <w:t xml:space="preserve"> A, Baur DM, Moffatt S, Zollinger TW, </w:t>
      </w:r>
      <w:r w:rsidR="003758C5">
        <w:rPr>
          <w:rFonts w:ascii="Times" w:hAnsi="Times" w:cs="Times"/>
          <w:color w:val="000000"/>
          <w:sz w:val="24"/>
          <w:szCs w:val="24"/>
        </w:rPr>
        <w:t>Kales SN</w:t>
      </w:r>
      <w:r w:rsidRPr="000E1240">
        <w:rPr>
          <w:rFonts w:ascii="Times" w:hAnsi="Times" w:cs="Times"/>
          <w:color w:val="000000"/>
          <w:sz w:val="24"/>
          <w:szCs w:val="24"/>
        </w:rPr>
        <w:t xml:space="preserve">. </w:t>
      </w:r>
      <w:hyperlink r:id="rId19">
        <w:r w:rsidRPr="000E1240">
          <w:rPr>
            <w:rFonts w:ascii="Times" w:hAnsi="Times" w:cs="Times"/>
            <w:color w:val="000000"/>
            <w:sz w:val="24"/>
            <w:szCs w:val="24"/>
          </w:rPr>
          <w:t>Association between push-up exercise capacity and future cardiovascular events among active adult men</w:t>
        </w:r>
      </w:hyperlink>
      <w:r w:rsidRPr="000E1240">
        <w:rPr>
          <w:rFonts w:ascii="Times" w:hAnsi="Times" w:cs="Times"/>
          <w:color w:val="000000"/>
          <w:sz w:val="24"/>
          <w:szCs w:val="24"/>
        </w:rPr>
        <w:t xml:space="preserve">. </w:t>
      </w:r>
      <w:r w:rsidRPr="003758C5">
        <w:rPr>
          <w:rFonts w:ascii="Times" w:hAnsi="Times" w:cs="Times"/>
          <w:color w:val="000000"/>
          <w:sz w:val="24"/>
          <w:szCs w:val="24"/>
          <w:lang w:val="es-CL"/>
        </w:rPr>
        <w:t xml:space="preserve">JAMA </w:t>
      </w:r>
      <w:proofErr w:type="spellStart"/>
      <w:r w:rsidRPr="003758C5">
        <w:rPr>
          <w:rFonts w:ascii="Times" w:hAnsi="Times" w:cs="Times"/>
          <w:color w:val="000000"/>
          <w:sz w:val="24"/>
          <w:szCs w:val="24"/>
          <w:lang w:val="es-CL"/>
        </w:rPr>
        <w:t>network</w:t>
      </w:r>
      <w:proofErr w:type="spellEnd"/>
      <w:r w:rsidRPr="003758C5">
        <w:rPr>
          <w:rFonts w:ascii="Times" w:hAnsi="Times" w:cs="Times"/>
          <w:color w:val="000000"/>
          <w:sz w:val="24"/>
          <w:szCs w:val="24"/>
          <w:lang w:val="es-CL"/>
        </w:rPr>
        <w:t xml:space="preserve"> open. 2019 Feb 1;2(2):e188341. </w:t>
      </w:r>
    </w:p>
    <w:p w14:paraId="4AC14FF1" w14:textId="29F09ABD"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0" w:name="bookmark=id.3tbugp1" w:colFirst="0" w:colLast="0"/>
      <w:bookmarkEnd w:id="170"/>
      <w:r w:rsidRPr="003758C5">
        <w:rPr>
          <w:rFonts w:ascii="Times" w:hAnsi="Times" w:cs="Times"/>
          <w:color w:val="000000"/>
          <w:sz w:val="24"/>
          <w:szCs w:val="24"/>
          <w:lang w:val="es-CL"/>
        </w:rPr>
        <w:t xml:space="preserve">13. </w:t>
      </w:r>
      <w:r w:rsidRPr="003758C5">
        <w:rPr>
          <w:rFonts w:ascii="Times" w:hAnsi="Times" w:cs="Times"/>
          <w:color w:val="000000"/>
          <w:sz w:val="24"/>
          <w:szCs w:val="24"/>
          <w:lang w:val="es-CL"/>
        </w:rPr>
        <w:tab/>
      </w:r>
      <w:r w:rsidRPr="000E1240">
        <w:rPr>
          <w:rFonts w:ascii="Times" w:hAnsi="Times" w:cs="Times"/>
          <w:color w:val="000000"/>
          <w:sz w:val="24"/>
          <w:szCs w:val="24"/>
          <w:lang w:val="es-CL"/>
        </w:rPr>
        <w:t xml:space="preserve">López-Bueno R, Andersen LL, </w:t>
      </w:r>
      <w:proofErr w:type="spellStart"/>
      <w:r w:rsidRPr="000E1240">
        <w:rPr>
          <w:rFonts w:ascii="Times" w:hAnsi="Times" w:cs="Times"/>
          <w:color w:val="000000"/>
          <w:sz w:val="24"/>
          <w:szCs w:val="24"/>
          <w:lang w:val="es-CL"/>
        </w:rPr>
        <w:t>Koyanagi</w:t>
      </w:r>
      <w:proofErr w:type="spellEnd"/>
      <w:r w:rsidRPr="000E1240">
        <w:rPr>
          <w:rFonts w:ascii="Times" w:hAnsi="Times" w:cs="Times"/>
          <w:color w:val="000000"/>
          <w:sz w:val="24"/>
          <w:szCs w:val="24"/>
          <w:lang w:val="es-CL"/>
        </w:rPr>
        <w:t xml:space="preserve"> A, Núñez-Cortés R, Calatayud J, </w:t>
      </w:r>
      <w:proofErr w:type="spellStart"/>
      <w:r w:rsidRPr="000E1240">
        <w:rPr>
          <w:rFonts w:ascii="Times" w:hAnsi="Times" w:cs="Times"/>
          <w:color w:val="000000"/>
          <w:sz w:val="24"/>
          <w:szCs w:val="24"/>
          <w:lang w:val="es-CL"/>
        </w:rPr>
        <w:t>Casaña</w:t>
      </w:r>
      <w:proofErr w:type="spellEnd"/>
      <w:r w:rsidRPr="000E1240">
        <w:rPr>
          <w:rFonts w:ascii="Times" w:hAnsi="Times" w:cs="Times"/>
          <w:color w:val="000000"/>
          <w:sz w:val="24"/>
          <w:szCs w:val="24"/>
          <w:lang w:val="es-CL"/>
        </w:rPr>
        <w:t xml:space="preserve"> J, </w:t>
      </w:r>
      <w:r w:rsidR="003758C5">
        <w:rPr>
          <w:rFonts w:ascii="Times" w:hAnsi="Times" w:cs="Times"/>
          <w:color w:val="000000"/>
          <w:sz w:val="24"/>
          <w:szCs w:val="24"/>
          <w:lang w:val="es-CL"/>
        </w:rPr>
        <w:t>Del Pozo Cruz B</w:t>
      </w:r>
      <w:r w:rsidRPr="000E1240">
        <w:rPr>
          <w:rFonts w:ascii="Times" w:hAnsi="Times" w:cs="Times"/>
          <w:color w:val="000000"/>
          <w:sz w:val="24"/>
          <w:szCs w:val="24"/>
          <w:lang w:val="es-CL"/>
        </w:rPr>
        <w:t xml:space="preserve">. </w:t>
      </w:r>
      <w:hyperlink r:id="rId20">
        <w:r w:rsidRPr="000E1240">
          <w:rPr>
            <w:rFonts w:ascii="Times" w:hAnsi="Times" w:cs="Times"/>
            <w:color w:val="000000"/>
            <w:sz w:val="24"/>
            <w:szCs w:val="24"/>
          </w:rPr>
          <w:t>Thresholds of handgrip strength for all-cause, cancer, and cardiovascular mortality: A systematic review with dose-response meta-analysis</w:t>
        </w:r>
      </w:hyperlink>
      <w:r w:rsidRPr="000E1240">
        <w:rPr>
          <w:rFonts w:ascii="Times" w:hAnsi="Times" w:cs="Times"/>
          <w:color w:val="000000"/>
          <w:sz w:val="24"/>
          <w:szCs w:val="24"/>
        </w:rPr>
        <w:t xml:space="preserve">. Ageing research reviews. 2022 </w:t>
      </w:r>
      <w:proofErr w:type="gramStart"/>
      <w:r w:rsidRPr="000E1240">
        <w:rPr>
          <w:rFonts w:ascii="Times" w:hAnsi="Times" w:cs="Times"/>
          <w:color w:val="000000"/>
          <w:sz w:val="24"/>
          <w:szCs w:val="24"/>
        </w:rPr>
        <w:t>Dec;82:101778</w:t>
      </w:r>
      <w:proofErr w:type="gramEnd"/>
      <w:r w:rsidRPr="000E1240">
        <w:rPr>
          <w:rFonts w:ascii="Times" w:hAnsi="Times" w:cs="Times"/>
          <w:color w:val="000000"/>
          <w:sz w:val="24"/>
          <w:szCs w:val="24"/>
        </w:rPr>
        <w:t xml:space="preserve">. </w:t>
      </w:r>
    </w:p>
    <w:p w14:paraId="7524B39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1" w:name="bookmark=id.28h4qwu" w:colFirst="0" w:colLast="0"/>
      <w:bookmarkEnd w:id="171"/>
      <w:r w:rsidRPr="000E1240">
        <w:rPr>
          <w:rFonts w:ascii="Times" w:hAnsi="Times" w:cs="Times"/>
          <w:color w:val="000000"/>
          <w:sz w:val="24"/>
          <w:szCs w:val="24"/>
        </w:rPr>
        <w:t xml:space="preserve">14. </w:t>
      </w:r>
      <w:r w:rsidRPr="000E1240">
        <w:rPr>
          <w:rFonts w:ascii="Times" w:hAnsi="Times" w:cs="Times"/>
          <w:color w:val="000000"/>
          <w:sz w:val="24"/>
          <w:szCs w:val="24"/>
        </w:rPr>
        <w:tab/>
        <w:t xml:space="preserve">Palmer AK, Jensen MD. </w:t>
      </w:r>
      <w:hyperlink r:id="rId21">
        <w:r w:rsidRPr="000E1240">
          <w:rPr>
            <w:rFonts w:ascii="Times" w:hAnsi="Times" w:cs="Times"/>
            <w:color w:val="000000"/>
            <w:sz w:val="24"/>
            <w:szCs w:val="24"/>
          </w:rPr>
          <w:t>Metabolic changes in aging humans: Current evidence and therapeutic strategies</w:t>
        </w:r>
      </w:hyperlink>
      <w:r w:rsidRPr="000E1240">
        <w:rPr>
          <w:rFonts w:ascii="Times" w:hAnsi="Times" w:cs="Times"/>
          <w:color w:val="000000"/>
          <w:sz w:val="24"/>
          <w:szCs w:val="24"/>
        </w:rPr>
        <w:t>. The Journal of clinical investigation. 2022 Aug 15;132(16</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158451. </w:t>
      </w:r>
    </w:p>
    <w:p w14:paraId="1C0B2018"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2" w:name="bookmark=id.nmf14n" w:colFirst="0" w:colLast="0"/>
      <w:bookmarkEnd w:id="172"/>
      <w:r w:rsidRPr="000E1240">
        <w:rPr>
          <w:rFonts w:ascii="Times" w:hAnsi="Times" w:cs="Times"/>
          <w:color w:val="000000"/>
          <w:sz w:val="24"/>
          <w:szCs w:val="24"/>
        </w:rPr>
        <w:t xml:space="preserve">15. </w:t>
      </w:r>
      <w:r w:rsidRPr="000E1240">
        <w:rPr>
          <w:rFonts w:ascii="Times" w:hAnsi="Times" w:cs="Times"/>
          <w:color w:val="000000"/>
          <w:sz w:val="24"/>
          <w:szCs w:val="24"/>
        </w:rPr>
        <w:tab/>
        <w:t xml:space="preserve">Pataky MW, Young WF, Nair KS. </w:t>
      </w:r>
      <w:hyperlink r:id="rId22">
        <w:r w:rsidRPr="000E1240">
          <w:rPr>
            <w:rFonts w:ascii="Times" w:hAnsi="Times" w:cs="Times"/>
            <w:color w:val="000000"/>
            <w:sz w:val="24"/>
            <w:szCs w:val="24"/>
          </w:rPr>
          <w:t>Hormonal and metabolic changes of aging and the influence of lifestyle modifications</w:t>
        </w:r>
      </w:hyperlink>
      <w:r w:rsidRPr="000E1240">
        <w:rPr>
          <w:rFonts w:ascii="Times" w:hAnsi="Times" w:cs="Times"/>
          <w:color w:val="000000"/>
          <w:sz w:val="24"/>
          <w:szCs w:val="24"/>
        </w:rPr>
        <w:t xml:space="preserve">. Mayo Clinic proceedings. 2021 Mar;96(3):788–814. </w:t>
      </w:r>
    </w:p>
    <w:p w14:paraId="71DB0A03" w14:textId="7345E891"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3" w:name="bookmark=id.37m2jsg" w:colFirst="0" w:colLast="0"/>
      <w:bookmarkEnd w:id="173"/>
      <w:r w:rsidRPr="000E1240">
        <w:rPr>
          <w:rFonts w:ascii="Times" w:hAnsi="Times" w:cs="Times"/>
          <w:color w:val="000000"/>
          <w:sz w:val="24"/>
          <w:szCs w:val="24"/>
        </w:rPr>
        <w:t xml:space="preserve">16. </w:t>
      </w:r>
      <w:r w:rsidRPr="000E1240">
        <w:rPr>
          <w:rFonts w:ascii="Times" w:hAnsi="Times" w:cs="Times"/>
          <w:color w:val="000000"/>
          <w:sz w:val="24"/>
          <w:szCs w:val="24"/>
        </w:rPr>
        <w:tab/>
      </w:r>
      <w:proofErr w:type="spellStart"/>
      <w:r w:rsidRPr="000E1240">
        <w:rPr>
          <w:rFonts w:ascii="Times" w:hAnsi="Times" w:cs="Times"/>
          <w:color w:val="000000"/>
          <w:sz w:val="24"/>
          <w:szCs w:val="24"/>
        </w:rPr>
        <w:t>Neeland</w:t>
      </w:r>
      <w:proofErr w:type="spellEnd"/>
      <w:r w:rsidRPr="000E1240">
        <w:rPr>
          <w:rFonts w:ascii="Times" w:hAnsi="Times" w:cs="Times"/>
          <w:color w:val="000000"/>
          <w:sz w:val="24"/>
          <w:szCs w:val="24"/>
        </w:rPr>
        <w:t xml:space="preserve"> IJ, Ross R, </w:t>
      </w:r>
      <w:proofErr w:type="spellStart"/>
      <w:r w:rsidRPr="000E1240">
        <w:rPr>
          <w:rFonts w:ascii="Times" w:hAnsi="Times" w:cs="Times"/>
          <w:color w:val="000000"/>
          <w:sz w:val="24"/>
          <w:szCs w:val="24"/>
        </w:rPr>
        <w:t>Després</w:t>
      </w:r>
      <w:proofErr w:type="spellEnd"/>
      <w:r w:rsidRPr="000E1240">
        <w:rPr>
          <w:rFonts w:ascii="Times" w:hAnsi="Times" w:cs="Times"/>
          <w:color w:val="000000"/>
          <w:sz w:val="24"/>
          <w:szCs w:val="24"/>
        </w:rPr>
        <w:t xml:space="preserve"> J-P, Matsuzawa Y, Yamashita S, Shai I, </w:t>
      </w:r>
      <w:proofErr w:type="spellStart"/>
      <w:r w:rsidR="00DF2AD2" w:rsidRPr="00DF2AD2">
        <w:rPr>
          <w:rFonts w:ascii="Times" w:hAnsi="Times" w:cs="Times"/>
          <w:color w:val="000000"/>
          <w:sz w:val="24"/>
          <w:szCs w:val="24"/>
        </w:rPr>
        <w:t>Seidell</w:t>
      </w:r>
      <w:proofErr w:type="spellEnd"/>
      <w:r w:rsidR="00DF2AD2" w:rsidRPr="00DF2AD2">
        <w:rPr>
          <w:rFonts w:ascii="Times" w:hAnsi="Times" w:cs="Times"/>
          <w:color w:val="000000"/>
          <w:sz w:val="24"/>
          <w:szCs w:val="24"/>
        </w:rPr>
        <w:t xml:space="preserve"> J, </w:t>
      </w:r>
      <w:proofErr w:type="spellStart"/>
      <w:r w:rsidR="00DF2AD2" w:rsidRPr="00DF2AD2">
        <w:rPr>
          <w:rFonts w:ascii="Times" w:hAnsi="Times" w:cs="Times"/>
          <w:color w:val="000000"/>
          <w:sz w:val="24"/>
          <w:szCs w:val="24"/>
        </w:rPr>
        <w:t>Magni</w:t>
      </w:r>
      <w:proofErr w:type="spellEnd"/>
      <w:r w:rsidR="00DF2AD2" w:rsidRPr="00DF2AD2">
        <w:rPr>
          <w:rFonts w:ascii="Times" w:hAnsi="Times" w:cs="Times"/>
          <w:color w:val="000000"/>
          <w:sz w:val="24"/>
          <w:szCs w:val="24"/>
        </w:rPr>
        <w:t xml:space="preserve"> P, Santos RD, Arsenault B, Cuevas A, Hu FB, Griffin B, </w:t>
      </w:r>
      <w:proofErr w:type="spellStart"/>
      <w:r w:rsidR="00DF2AD2" w:rsidRPr="00DF2AD2">
        <w:rPr>
          <w:rFonts w:ascii="Times" w:hAnsi="Times" w:cs="Times"/>
          <w:color w:val="000000"/>
          <w:sz w:val="24"/>
          <w:szCs w:val="24"/>
        </w:rPr>
        <w:t>Zambon</w:t>
      </w:r>
      <w:proofErr w:type="spellEnd"/>
      <w:r w:rsidR="00DF2AD2" w:rsidRPr="00DF2AD2">
        <w:rPr>
          <w:rFonts w:ascii="Times" w:hAnsi="Times" w:cs="Times"/>
          <w:color w:val="000000"/>
          <w:sz w:val="24"/>
          <w:szCs w:val="24"/>
        </w:rPr>
        <w:t xml:space="preserve"> A, Barter P, </w:t>
      </w:r>
      <w:proofErr w:type="spellStart"/>
      <w:r w:rsidR="00DF2AD2" w:rsidRPr="00DF2AD2">
        <w:rPr>
          <w:rFonts w:ascii="Times" w:hAnsi="Times" w:cs="Times"/>
          <w:color w:val="000000"/>
          <w:sz w:val="24"/>
          <w:szCs w:val="24"/>
        </w:rPr>
        <w:t>Fruchart</w:t>
      </w:r>
      <w:proofErr w:type="spellEnd"/>
      <w:r w:rsidR="00DF2AD2" w:rsidRPr="00DF2AD2">
        <w:rPr>
          <w:rFonts w:ascii="Times" w:hAnsi="Times" w:cs="Times"/>
          <w:color w:val="000000"/>
          <w:sz w:val="24"/>
          <w:szCs w:val="24"/>
        </w:rPr>
        <w:t xml:space="preserve"> JC, Eckel RH; International Atherosclerosis Society; International Chair on Cardiometabolic Risk Working Group on Visceral Obesity</w:t>
      </w:r>
      <w:r w:rsidRPr="000E1240">
        <w:rPr>
          <w:rFonts w:ascii="Times" w:hAnsi="Times" w:cs="Times"/>
          <w:color w:val="000000"/>
          <w:sz w:val="24"/>
          <w:szCs w:val="24"/>
        </w:rPr>
        <w:t xml:space="preserve">. </w:t>
      </w:r>
      <w:hyperlink r:id="rId23">
        <w:r w:rsidRPr="000E1240">
          <w:rPr>
            <w:rFonts w:ascii="Times" w:hAnsi="Times" w:cs="Times"/>
            <w:color w:val="000000"/>
            <w:sz w:val="24"/>
            <w:szCs w:val="24"/>
          </w:rPr>
          <w:t>Visceral and ectopic fat, atherosclerosis, and cardiometabolic disease: A position statement</w:t>
        </w:r>
      </w:hyperlink>
      <w:r w:rsidRPr="000E1240">
        <w:rPr>
          <w:rFonts w:ascii="Times" w:hAnsi="Times" w:cs="Times"/>
          <w:color w:val="000000"/>
          <w:sz w:val="24"/>
          <w:szCs w:val="24"/>
        </w:rPr>
        <w:t xml:space="preserve">. The lancet Diabetes &amp; endocrinology. 2019 Sep;7(9):715–25. </w:t>
      </w:r>
    </w:p>
    <w:p w14:paraId="7B1C185C" w14:textId="1C7700FE"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4" w:name="bookmark=id.1mrcu09" w:colFirst="0" w:colLast="0"/>
      <w:bookmarkEnd w:id="174"/>
      <w:r w:rsidRPr="000E1240">
        <w:rPr>
          <w:rFonts w:ascii="Times" w:hAnsi="Times" w:cs="Times"/>
          <w:color w:val="000000"/>
          <w:sz w:val="24"/>
          <w:szCs w:val="24"/>
        </w:rPr>
        <w:t xml:space="preserve">17. </w:t>
      </w:r>
      <w:r w:rsidRPr="000E1240">
        <w:rPr>
          <w:rFonts w:ascii="Times" w:hAnsi="Times" w:cs="Times"/>
          <w:color w:val="000000"/>
          <w:sz w:val="24"/>
          <w:szCs w:val="24"/>
        </w:rPr>
        <w:tab/>
        <w:t xml:space="preserve">Powell-Wiley TM, Poirier P, Burke LE, </w:t>
      </w:r>
      <w:proofErr w:type="spellStart"/>
      <w:r w:rsidRPr="000E1240">
        <w:rPr>
          <w:rFonts w:ascii="Times" w:hAnsi="Times" w:cs="Times"/>
          <w:color w:val="000000"/>
          <w:sz w:val="24"/>
          <w:szCs w:val="24"/>
        </w:rPr>
        <w:t>Després</w:t>
      </w:r>
      <w:proofErr w:type="spellEnd"/>
      <w:r w:rsidRPr="000E1240">
        <w:rPr>
          <w:rFonts w:ascii="Times" w:hAnsi="Times" w:cs="Times"/>
          <w:color w:val="000000"/>
          <w:sz w:val="24"/>
          <w:szCs w:val="24"/>
        </w:rPr>
        <w:t xml:space="preserve"> J-P, Gordon-Larsen P, </w:t>
      </w:r>
      <w:proofErr w:type="spellStart"/>
      <w:r w:rsidRPr="000E1240">
        <w:rPr>
          <w:rFonts w:ascii="Times" w:hAnsi="Times" w:cs="Times"/>
          <w:color w:val="000000"/>
          <w:sz w:val="24"/>
          <w:szCs w:val="24"/>
        </w:rPr>
        <w:t>Lavie</w:t>
      </w:r>
      <w:proofErr w:type="spellEnd"/>
      <w:r w:rsidRPr="000E1240">
        <w:rPr>
          <w:rFonts w:ascii="Times" w:hAnsi="Times" w:cs="Times"/>
          <w:color w:val="000000"/>
          <w:sz w:val="24"/>
          <w:szCs w:val="24"/>
        </w:rPr>
        <w:t xml:space="preserve"> CJ, </w:t>
      </w:r>
      <w:r w:rsidR="00DF2AD2" w:rsidRPr="00DF2AD2">
        <w:rPr>
          <w:rFonts w:ascii="Times" w:hAnsi="Times" w:cs="Times"/>
          <w:color w:val="000000"/>
          <w:sz w:val="24"/>
          <w:szCs w:val="24"/>
        </w:rPr>
        <w:t xml:space="preserve">Lear SA, </w:t>
      </w:r>
      <w:proofErr w:type="spellStart"/>
      <w:r w:rsidR="00DF2AD2" w:rsidRPr="00DF2AD2">
        <w:rPr>
          <w:rFonts w:ascii="Times" w:hAnsi="Times" w:cs="Times"/>
          <w:color w:val="000000"/>
          <w:sz w:val="24"/>
          <w:szCs w:val="24"/>
        </w:rPr>
        <w:t>Ndumele</w:t>
      </w:r>
      <w:proofErr w:type="spellEnd"/>
      <w:r w:rsidR="00DF2AD2" w:rsidRPr="00DF2AD2">
        <w:rPr>
          <w:rFonts w:ascii="Times" w:hAnsi="Times" w:cs="Times"/>
          <w:color w:val="000000"/>
          <w:sz w:val="24"/>
          <w:szCs w:val="24"/>
        </w:rPr>
        <w:t xml:space="preserve"> CE, </w:t>
      </w:r>
      <w:proofErr w:type="spellStart"/>
      <w:r w:rsidR="00DF2AD2" w:rsidRPr="00DF2AD2">
        <w:rPr>
          <w:rFonts w:ascii="Times" w:hAnsi="Times" w:cs="Times"/>
          <w:color w:val="000000"/>
          <w:sz w:val="24"/>
          <w:szCs w:val="24"/>
        </w:rPr>
        <w:t>Neeland</w:t>
      </w:r>
      <w:proofErr w:type="spellEnd"/>
      <w:r w:rsidR="00DF2AD2" w:rsidRPr="00DF2AD2">
        <w:rPr>
          <w:rFonts w:ascii="Times" w:hAnsi="Times" w:cs="Times"/>
          <w:color w:val="000000"/>
          <w:sz w:val="24"/>
          <w:szCs w:val="24"/>
        </w:rPr>
        <w:t xml:space="preserve"> IJ, Sanders P, St-Onge MP; American Heart Association Council on Lifestyle and Cardiometabolic Health; Council on Cardiovascular and Stroke Nursing; Council on Clinical Cardiology; Council on Epidemiology and Prevention; and Stroke Council</w:t>
      </w:r>
      <w:r w:rsidRPr="000E1240">
        <w:rPr>
          <w:rFonts w:ascii="Times" w:hAnsi="Times" w:cs="Times"/>
          <w:color w:val="000000"/>
          <w:sz w:val="24"/>
          <w:szCs w:val="24"/>
        </w:rPr>
        <w:t xml:space="preserve">. </w:t>
      </w:r>
      <w:hyperlink r:id="rId24">
        <w:r w:rsidRPr="000E1240">
          <w:rPr>
            <w:rFonts w:ascii="Times" w:hAnsi="Times" w:cs="Times"/>
            <w:color w:val="000000"/>
            <w:sz w:val="24"/>
            <w:szCs w:val="24"/>
          </w:rPr>
          <w:t xml:space="preserve">Obesity and cardiovascular disease: A scientific statement from the </w:t>
        </w:r>
        <w:proofErr w:type="spellStart"/>
        <w:r w:rsidRPr="000E1240">
          <w:rPr>
            <w:rFonts w:ascii="Times" w:hAnsi="Times" w:cs="Times"/>
            <w:color w:val="000000"/>
            <w:sz w:val="24"/>
            <w:szCs w:val="24"/>
          </w:rPr>
          <w:t>american</w:t>
        </w:r>
        <w:proofErr w:type="spellEnd"/>
        <w:r w:rsidRPr="000E1240">
          <w:rPr>
            <w:rFonts w:ascii="Times" w:hAnsi="Times" w:cs="Times"/>
            <w:color w:val="000000"/>
            <w:sz w:val="24"/>
            <w:szCs w:val="24"/>
          </w:rPr>
          <w:t xml:space="preserve"> heart association</w:t>
        </w:r>
      </w:hyperlink>
      <w:r w:rsidRPr="000E1240">
        <w:rPr>
          <w:rFonts w:ascii="Times" w:hAnsi="Times" w:cs="Times"/>
          <w:color w:val="000000"/>
          <w:sz w:val="24"/>
          <w:szCs w:val="24"/>
        </w:rPr>
        <w:t>. Circulation. 2021 May 25;143(21</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984–1010. </w:t>
      </w:r>
    </w:p>
    <w:p w14:paraId="7FDF8A9D"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5" w:name="bookmark=id.46r0co2" w:colFirst="0" w:colLast="0"/>
      <w:bookmarkEnd w:id="175"/>
      <w:r w:rsidRPr="000E1240">
        <w:rPr>
          <w:rFonts w:ascii="Times" w:hAnsi="Times" w:cs="Times"/>
          <w:color w:val="000000"/>
          <w:sz w:val="24"/>
          <w:szCs w:val="24"/>
        </w:rPr>
        <w:t xml:space="preserve">18. </w:t>
      </w:r>
      <w:r w:rsidRPr="000E1240">
        <w:rPr>
          <w:rFonts w:ascii="Times" w:hAnsi="Times" w:cs="Times"/>
          <w:color w:val="000000"/>
          <w:sz w:val="24"/>
          <w:szCs w:val="24"/>
        </w:rPr>
        <w:tab/>
        <w:t xml:space="preserve">Freeman JV, Dewey FE, Hadley DM, Myers J, </w:t>
      </w:r>
      <w:proofErr w:type="spellStart"/>
      <w:r w:rsidRPr="000E1240">
        <w:rPr>
          <w:rFonts w:ascii="Times" w:hAnsi="Times" w:cs="Times"/>
          <w:color w:val="000000"/>
          <w:sz w:val="24"/>
          <w:szCs w:val="24"/>
        </w:rPr>
        <w:t>Froelicher</w:t>
      </w:r>
      <w:proofErr w:type="spellEnd"/>
      <w:r w:rsidRPr="000E1240">
        <w:rPr>
          <w:rFonts w:ascii="Times" w:hAnsi="Times" w:cs="Times"/>
          <w:color w:val="000000"/>
          <w:sz w:val="24"/>
          <w:szCs w:val="24"/>
        </w:rPr>
        <w:t xml:space="preserve"> VF. </w:t>
      </w:r>
      <w:hyperlink r:id="rId25">
        <w:r w:rsidRPr="000E1240">
          <w:rPr>
            <w:rFonts w:ascii="Times" w:hAnsi="Times" w:cs="Times"/>
            <w:color w:val="000000"/>
            <w:sz w:val="24"/>
            <w:szCs w:val="24"/>
          </w:rPr>
          <w:t>Autonomic nervous system interaction with the cardiovascular system during exercise</w:t>
        </w:r>
      </w:hyperlink>
      <w:r w:rsidRPr="000E1240">
        <w:rPr>
          <w:rFonts w:ascii="Times" w:hAnsi="Times" w:cs="Times"/>
          <w:color w:val="000000"/>
          <w:sz w:val="24"/>
          <w:szCs w:val="24"/>
        </w:rPr>
        <w:t xml:space="preserve">. Progress in cardiovascular diseases. 2006;48(5):342–62. </w:t>
      </w:r>
    </w:p>
    <w:p w14:paraId="3DD5995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6" w:name="bookmark=id.2lwamvv" w:colFirst="0" w:colLast="0"/>
      <w:bookmarkEnd w:id="176"/>
      <w:r w:rsidRPr="000E1240">
        <w:rPr>
          <w:rFonts w:ascii="Times" w:hAnsi="Times" w:cs="Times"/>
          <w:color w:val="000000"/>
          <w:sz w:val="24"/>
          <w:szCs w:val="24"/>
        </w:rPr>
        <w:lastRenderedPageBreak/>
        <w:t xml:space="preserve">19. </w:t>
      </w:r>
      <w:r w:rsidRPr="000E1240">
        <w:rPr>
          <w:rFonts w:ascii="Times" w:hAnsi="Times" w:cs="Times"/>
          <w:color w:val="000000"/>
          <w:sz w:val="24"/>
          <w:szCs w:val="24"/>
        </w:rPr>
        <w:tab/>
        <w:t xml:space="preserve">Zhao Y, Yu H, Gong A, Zhang S, Xiao B. </w:t>
      </w:r>
      <w:hyperlink r:id="rId26">
        <w:r w:rsidRPr="000E1240">
          <w:rPr>
            <w:rFonts w:ascii="Times" w:hAnsi="Times" w:cs="Times"/>
            <w:color w:val="000000"/>
            <w:sz w:val="24"/>
            <w:szCs w:val="24"/>
          </w:rPr>
          <w:t>Heart rate variability and cardiovascular diseases: A mendelian randomization study</w:t>
        </w:r>
      </w:hyperlink>
      <w:r w:rsidRPr="000E1240">
        <w:rPr>
          <w:rFonts w:ascii="Times" w:hAnsi="Times" w:cs="Times"/>
          <w:color w:val="000000"/>
          <w:sz w:val="24"/>
          <w:szCs w:val="24"/>
        </w:rPr>
        <w:t>. European journal of clinical investigation. 2024 Jan;54(1</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14085. </w:t>
      </w:r>
    </w:p>
    <w:p w14:paraId="4668F653"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7" w:name="bookmark=id.111kx3o" w:colFirst="0" w:colLast="0"/>
      <w:bookmarkEnd w:id="177"/>
      <w:r w:rsidRPr="000E1240">
        <w:rPr>
          <w:rFonts w:ascii="Times" w:hAnsi="Times" w:cs="Times"/>
          <w:color w:val="000000"/>
          <w:sz w:val="24"/>
          <w:szCs w:val="24"/>
        </w:rPr>
        <w:t xml:space="preserve">20. </w:t>
      </w:r>
      <w:r w:rsidRPr="000E1240">
        <w:rPr>
          <w:rFonts w:ascii="Times" w:hAnsi="Times" w:cs="Times"/>
          <w:color w:val="000000"/>
          <w:sz w:val="24"/>
          <w:szCs w:val="24"/>
        </w:rPr>
        <w:tab/>
        <w:t xml:space="preserve">Kubota Y, Chen LY, </w:t>
      </w:r>
      <w:proofErr w:type="spellStart"/>
      <w:r w:rsidRPr="000E1240">
        <w:rPr>
          <w:rFonts w:ascii="Times" w:hAnsi="Times" w:cs="Times"/>
          <w:color w:val="000000"/>
          <w:sz w:val="24"/>
          <w:szCs w:val="24"/>
        </w:rPr>
        <w:t>Whitsel</w:t>
      </w:r>
      <w:proofErr w:type="spellEnd"/>
      <w:r w:rsidRPr="000E1240">
        <w:rPr>
          <w:rFonts w:ascii="Times" w:hAnsi="Times" w:cs="Times"/>
          <w:color w:val="000000"/>
          <w:sz w:val="24"/>
          <w:szCs w:val="24"/>
        </w:rPr>
        <w:t xml:space="preserve"> EA, Folsom AR. </w:t>
      </w:r>
      <w:hyperlink r:id="rId27">
        <w:r w:rsidRPr="000E1240">
          <w:rPr>
            <w:rFonts w:ascii="Times" w:hAnsi="Times" w:cs="Times"/>
            <w:color w:val="000000"/>
            <w:sz w:val="24"/>
            <w:szCs w:val="24"/>
          </w:rPr>
          <w:t xml:space="preserve">Heart rate variability and lifetime risk of cardiovascular disease: The atherosclerosis risk in </w:t>
        </w:r>
        <w:proofErr w:type="gramStart"/>
        <w:r w:rsidRPr="000E1240">
          <w:rPr>
            <w:rFonts w:ascii="Times" w:hAnsi="Times" w:cs="Times"/>
            <w:color w:val="000000"/>
            <w:sz w:val="24"/>
            <w:szCs w:val="24"/>
          </w:rPr>
          <w:t>communities</w:t>
        </w:r>
        <w:proofErr w:type="gramEnd"/>
        <w:r w:rsidRPr="000E1240">
          <w:rPr>
            <w:rFonts w:ascii="Times" w:hAnsi="Times" w:cs="Times"/>
            <w:color w:val="000000"/>
            <w:sz w:val="24"/>
            <w:szCs w:val="24"/>
          </w:rPr>
          <w:t xml:space="preserve"> study</w:t>
        </w:r>
      </w:hyperlink>
      <w:r w:rsidRPr="000E1240">
        <w:rPr>
          <w:rFonts w:ascii="Times" w:hAnsi="Times" w:cs="Times"/>
          <w:color w:val="000000"/>
          <w:sz w:val="24"/>
          <w:szCs w:val="24"/>
        </w:rPr>
        <w:t xml:space="preserve">. Annals of epidemiology. 2017 Oct;27(10):619–625.e2. </w:t>
      </w:r>
    </w:p>
    <w:p w14:paraId="43BEA5D2" w14:textId="77777777" w:rsidR="000E1240" w:rsidRPr="00594E4B" w:rsidRDefault="000E1240" w:rsidP="000E1240">
      <w:pPr>
        <w:pBdr>
          <w:top w:val="nil"/>
          <w:left w:val="nil"/>
          <w:bottom w:val="nil"/>
          <w:right w:val="nil"/>
          <w:between w:val="nil"/>
        </w:pBdr>
        <w:ind w:left="567" w:hanging="567"/>
        <w:rPr>
          <w:rFonts w:ascii="Times" w:hAnsi="Times" w:cs="Times"/>
          <w:color w:val="000000"/>
          <w:sz w:val="24"/>
          <w:szCs w:val="24"/>
        </w:rPr>
      </w:pPr>
      <w:bookmarkStart w:id="178" w:name="bookmark=id.3l18frh" w:colFirst="0" w:colLast="0"/>
      <w:bookmarkEnd w:id="178"/>
      <w:r w:rsidRPr="000E1240">
        <w:rPr>
          <w:rFonts w:ascii="Times" w:hAnsi="Times" w:cs="Times"/>
          <w:color w:val="000000"/>
          <w:sz w:val="24"/>
          <w:szCs w:val="24"/>
        </w:rPr>
        <w:t xml:space="preserve">21. </w:t>
      </w:r>
      <w:r w:rsidRPr="000E1240">
        <w:rPr>
          <w:rFonts w:ascii="Times" w:hAnsi="Times" w:cs="Times"/>
          <w:color w:val="000000"/>
          <w:sz w:val="24"/>
          <w:szCs w:val="24"/>
        </w:rPr>
        <w:tab/>
        <w:t xml:space="preserve">Tiwari R, Kumar R, Malik S, Raj T, Kumar P. </w:t>
      </w:r>
      <w:hyperlink r:id="rId28">
        <w:r w:rsidRPr="000E1240">
          <w:rPr>
            <w:rFonts w:ascii="Times" w:hAnsi="Times" w:cs="Times"/>
            <w:color w:val="000000"/>
            <w:sz w:val="24"/>
            <w:szCs w:val="24"/>
          </w:rPr>
          <w:t>Analysis of heart rate variability and implication of different factors on heart rate variability</w:t>
        </w:r>
      </w:hyperlink>
      <w:r w:rsidRPr="000E1240">
        <w:rPr>
          <w:rFonts w:ascii="Times" w:hAnsi="Times" w:cs="Times"/>
          <w:color w:val="000000"/>
          <w:sz w:val="24"/>
          <w:szCs w:val="24"/>
        </w:rPr>
        <w:t xml:space="preserve">. Current cardiology reviews. </w:t>
      </w:r>
      <w:r w:rsidRPr="00594E4B">
        <w:rPr>
          <w:rFonts w:ascii="Times" w:hAnsi="Times" w:cs="Times"/>
          <w:color w:val="000000"/>
          <w:sz w:val="24"/>
          <w:szCs w:val="24"/>
        </w:rPr>
        <w:t>2021;17(5</w:t>
      </w:r>
      <w:proofErr w:type="gramStart"/>
      <w:r w:rsidRPr="00594E4B">
        <w:rPr>
          <w:rFonts w:ascii="Times" w:hAnsi="Times" w:cs="Times"/>
          <w:color w:val="000000"/>
          <w:sz w:val="24"/>
          <w:szCs w:val="24"/>
        </w:rPr>
        <w:t>):e</w:t>
      </w:r>
      <w:proofErr w:type="gramEnd"/>
      <w:r w:rsidRPr="00594E4B">
        <w:rPr>
          <w:rFonts w:ascii="Times" w:hAnsi="Times" w:cs="Times"/>
          <w:color w:val="000000"/>
          <w:sz w:val="24"/>
          <w:szCs w:val="24"/>
        </w:rPr>
        <w:t xml:space="preserve">160721189770. </w:t>
      </w:r>
    </w:p>
    <w:p w14:paraId="03EC30B3" w14:textId="54582469"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79" w:name="bookmark=id.206ipza" w:colFirst="0" w:colLast="0"/>
      <w:bookmarkEnd w:id="179"/>
      <w:r w:rsidRPr="00594E4B">
        <w:rPr>
          <w:rFonts w:ascii="Times" w:hAnsi="Times" w:cs="Times"/>
          <w:color w:val="000000"/>
          <w:sz w:val="24"/>
          <w:szCs w:val="24"/>
        </w:rPr>
        <w:t xml:space="preserve">22. </w:t>
      </w:r>
      <w:r w:rsidRPr="00594E4B">
        <w:rPr>
          <w:rFonts w:ascii="Times" w:hAnsi="Times" w:cs="Times"/>
          <w:color w:val="000000"/>
          <w:sz w:val="24"/>
          <w:szCs w:val="24"/>
        </w:rPr>
        <w:tab/>
      </w:r>
      <w:r w:rsidRPr="00505419">
        <w:rPr>
          <w:rFonts w:ascii="Times" w:hAnsi="Times" w:cs="Times"/>
          <w:color w:val="000000"/>
          <w:sz w:val="24"/>
          <w:szCs w:val="24"/>
          <w:lang w:val="es-CL"/>
          <w:rPrChange w:id="180" w:author="Microsoft Office User" w:date="2024-08-04T20:39:00Z">
            <w:rPr>
              <w:rFonts w:ascii="Times" w:hAnsi="Times" w:cs="Times"/>
              <w:color w:val="000000"/>
              <w:sz w:val="24"/>
              <w:szCs w:val="24"/>
            </w:rPr>
          </w:rPrChange>
        </w:rPr>
        <w:t xml:space="preserve">Mongin D, Chabert C, Extremera MG, Hue O, Courvoisier DS, Carpena P, </w:t>
      </w:r>
      <w:r w:rsidR="00DF2AD2" w:rsidRPr="00505419">
        <w:rPr>
          <w:rFonts w:ascii="Times" w:hAnsi="Times" w:cs="Times"/>
          <w:color w:val="000000"/>
          <w:sz w:val="24"/>
          <w:szCs w:val="24"/>
          <w:lang w:val="es-CL"/>
          <w:rPrChange w:id="181" w:author="Microsoft Office User" w:date="2024-08-04T20:39:00Z">
            <w:rPr>
              <w:rFonts w:ascii="Times" w:hAnsi="Times" w:cs="Times"/>
              <w:color w:val="000000"/>
              <w:sz w:val="24"/>
              <w:szCs w:val="24"/>
            </w:rPr>
          </w:rPrChange>
        </w:rPr>
        <w:t>Galvan PAB</w:t>
      </w:r>
      <w:r w:rsidRPr="00505419">
        <w:rPr>
          <w:rFonts w:ascii="Times" w:hAnsi="Times" w:cs="Times"/>
          <w:color w:val="000000"/>
          <w:sz w:val="24"/>
          <w:szCs w:val="24"/>
          <w:lang w:val="es-CL"/>
          <w:rPrChange w:id="182" w:author="Microsoft Office User" w:date="2024-08-04T20:39:00Z">
            <w:rPr>
              <w:rFonts w:ascii="Times" w:hAnsi="Times" w:cs="Times"/>
              <w:color w:val="000000"/>
              <w:sz w:val="24"/>
              <w:szCs w:val="24"/>
            </w:rPr>
          </w:rPrChange>
        </w:rPr>
        <w:t xml:space="preserve">. </w:t>
      </w:r>
      <w:r w:rsidR="00000000">
        <w:fldChar w:fldCharType="begin"/>
      </w:r>
      <w:r w:rsidR="00000000" w:rsidRPr="00505419">
        <w:rPr>
          <w:lang w:val="es-CL"/>
          <w:rPrChange w:id="183" w:author="Microsoft Office User" w:date="2024-08-04T20:39:00Z">
            <w:rPr/>
          </w:rPrChange>
        </w:rPr>
        <w:instrText>HYPERLINK "https://doi.org/10.1371/journal.pone.0273981" \h</w:instrText>
      </w:r>
      <w:r w:rsidR="00000000">
        <w:fldChar w:fldCharType="separate"/>
      </w:r>
      <w:r w:rsidRPr="000E1240">
        <w:rPr>
          <w:rFonts w:ascii="Times" w:hAnsi="Times" w:cs="Times"/>
          <w:color w:val="000000"/>
          <w:sz w:val="24"/>
          <w:szCs w:val="24"/>
        </w:rPr>
        <w:t>Decrease of heart rate variability during exercise: An index of cardiorespiratory fitness</w:t>
      </w:r>
      <w:r w:rsidR="00000000">
        <w:rPr>
          <w:rFonts w:ascii="Times" w:hAnsi="Times" w:cs="Times"/>
          <w:color w:val="000000"/>
          <w:sz w:val="24"/>
          <w:szCs w:val="24"/>
        </w:rPr>
        <w:fldChar w:fldCharType="end"/>
      </w:r>
      <w:r w:rsidRPr="000E1240">
        <w:rPr>
          <w:rFonts w:ascii="Times" w:hAnsi="Times" w:cs="Times"/>
          <w:color w:val="000000"/>
          <w:sz w:val="24"/>
          <w:szCs w:val="24"/>
        </w:rPr>
        <w:t xml:space="preserve">. </w:t>
      </w:r>
      <w:proofErr w:type="spellStart"/>
      <w:r w:rsidRPr="000E1240">
        <w:rPr>
          <w:rFonts w:ascii="Times" w:hAnsi="Times" w:cs="Times"/>
          <w:color w:val="000000"/>
          <w:sz w:val="24"/>
          <w:szCs w:val="24"/>
        </w:rPr>
        <w:t>PloS</w:t>
      </w:r>
      <w:proofErr w:type="spellEnd"/>
      <w:r w:rsidRPr="000E1240">
        <w:rPr>
          <w:rFonts w:ascii="Times" w:hAnsi="Times" w:cs="Times"/>
          <w:color w:val="000000"/>
          <w:sz w:val="24"/>
          <w:szCs w:val="24"/>
        </w:rPr>
        <w:t xml:space="preserve"> one. 2022 Sep 2;17(9</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0273981. </w:t>
      </w:r>
    </w:p>
    <w:p w14:paraId="1714FA7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84" w:name="bookmark=id.4k668n3" w:colFirst="0" w:colLast="0"/>
      <w:bookmarkEnd w:id="184"/>
      <w:r w:rsidRPr="000E1240">
        <w:rPr>
          <w:rFonts w:ascii="Times" w:hAnsi="Times" w:cs="Times"/>
          <w:color w:val="000000"/>
          <w:sz w:val="24"/>
          <w:szCs w:val="24"/>
        </w:rPr>
        <w:t xml:space="preserve">23. </w:t>
      </w:r>
      <w:r w:rsidRPr="000E1240">
        <w:rPr>
          <w:rFonts w:ascii="Times" w:hAnsi="Times" w:cs="Times"/>
          <w:color w:val="000000"/>
          <w:sz w:val="24"/>
          <w:szCs w:val="24"/>
        </w:rPr>
        <w:tab/>
        <w:t xml:space="preserve">Brown L, </w:t>
      </w:r>
      <w:proofErr w:type="spellStart"/>
      <w:r w:rsidRPr="000E1240">
        <w:rPr>
          <w:rFonts w:ascii="Times" w:hAnsi="Times" w:cs="Times"/>
          <w:color w:val="000000"/>
          <w:sz w:val="24"/>
          <w:szCs w:val="24"/>
        </w:rPr>
        <w:t>Karmakar</w:t>
      </w:r>
      <w:proofErr w:type="spellEnd"/>
      <w:r w:rsidRPr="000E1240">
        <w:rPr>
          <w:rFonts w:ascii="Times" w:hAnsi="Times" w:cs="Times"/>
          <w:color w:val="000000"/>
          <w:sz w:val="24"/>
          <w:szCs w:val="24"/>
        </w:rPr>
        <w:t xml:space="preserve"> C, Gray R, Jindal R, Lim T, Bryant C. </w:t>
      </w:r>
      <w:hyperlink r:id="rId29">
        <w:r w:rsidRPr="000E1240">
          <w:rPr>
            <w:rFonts w:ascii="Times" w:hAnsi="Times" w:cs="Times"/>
            <w:color w:val="000000"/>
            <w:sz w:val="24"/>
            <w:szCs w:val="24"/>
          </w:rPr>
          <w:t>Heart rate variability alterations in late life depression: A meta-analysis</w:t>
        </w:r>
      </w:hyperlink>
      <w:r w:rsidRPr="000E1240">
        <w:rPr>
          <w:rFonts w:ascii="Times" w:hAnsi="Times" w:cs="Times"/>
          <w:color w:val="000000"/>
          <w:sz w:val="24"/>
          <w:szCs w:val="24"/>
        </w:rPr>
        <w:t xml:space="preserve">. Journal of Affective Disorders. 2018 </w:t>
      </w:r>
      <w:proofErr w:type="gramStart"/>
      <w:r w:rsidRPr="000E1240">
        <w:rPr>
          <w:rFonts w:ascii="Times" w:hAnsi="Times" w:cs="Times"/>
          <w:color w:val="000000"/>
          <w:sz w:val="24"/>
          <w:szCs w:val="24"/>
        </w:rPr>
        <w:t>Aug;235:456</w:t>
      </w:r>
      <w:proofErr w:type="gramEnd"/>
      <w:r w:rsidRPr="000E1240">
        <w:rPr>
          <w:rFonts w:ascii="Times" w:hAnsi="Times" w:cs="Times"/>
          <w:color w:val="000000"/>
          <w:sz w:val="24"/>
          <w:szCs w:val="24"/>
        </w:rPr>
        <w:t xml:space="preserve">–66. </w:t>
      </w:r>
    </w:p>
    <w:p w14:paraId="1AD9DDAF"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85" w:name="bookmark=id.2zbgiuw" w:colFirst="0" w:colLast="0"/>
      <w:bookmarkEnd w:id="185"/>
      <w:r w:rsidRPr="00505419">
        <w:rPr>
          <w:rFonts w:ascii="Times" w:hAnsi="Times" w:cs="Times"/>
          <w:color w:val="000000"/>
          <w:sz w:val="24"/>
          <w:szCs w:val="24"/>
          <w:lang w:val="es-CL"/>
          <w:rPrChange w:id="186" w:author="Microsoft Office User" w:date="2024-08-04T20:39:00Z">
            <w:rPr>
              <w:rFonts w:ascii="Times" w:hAnsi="Times" w:cs="Times"/>
              <w:color w:val="000000"/>
              <w:sz w:val="24"/>
              <w:szCs w:val="24"/>
            </w:rPr>
          </w:rPrChange>
        </w:rPr>
        <w:t xml:space="preserve">24. </w:t>
      </w:r>
      <w:r w:rsidRPr="00505419">
        <w:rPr>
          <w:rFonts w:ascii="Times" w:hAnsi="Times" w:cs="Times"/>
          <w:color w:val="000000"/>
          <w:sz w:val="24"/>
          <w:szCs w:val="24"/>
          <w:lang w:val="es-CL"/>
          <w:rPrChange w:id="187" w:author="Microsoft Office User" w:date="2024-08-04T20:39:00Z">
            <w:rPr>
              <w:rFonts w:ascii="Times" w:hAnsi="Times" w:cs="Times"/>
              <w:color w:val="000000"/>
              <w:sz w:val="24"/>
              <w:szCs w:val="24"/>
            </w:rPr>
          </w:rPrChange>
        </w:rPr>
        <w:tab/>
        <w:t xml:space="preserve">Cheng Y-C, Su M-I, Liu C-W, Huang Y-C, Huang W-L. </w:t>
      </w:r>
      <w:r w:rsidR="00000000">
        <w:fldChar w:fldCharType="begin"/>
      </w:r>
      <w:r w:rsidR="00000000" w:rsidRPr="00505419">
        <w:rPr>
          <w:lang w:val="es-CL"/>
          <w:rPrChange w:id="188" w:author="Microsoft Office User" w:date="2024-08-04T20:39:00Z">
            <w:rPr/>
          </w:rPrChange>
        </w:rPr>
        <w:instrText>HYPERLINK "https://doi.org/10.1111/pcn.13356" \h</w:instrText>
      </w:r>
      <w:r w:rsidR="00000000">
        <w:fldChar w:fldCharType="separate"/>
      </w:r>
      <w:r w:rsidRPr="000E1240">
        <w:rPr>
          <w:rFonts w:ascii="Times" w:hAnsi="Times" w:cs="Times"/>
          <w:color w:val="000000"/>
          <w:sz w:val="24"/>
          <w:szCs w:val="24"/>
        </w:rPr>
        <w:t>Heart rate variability in patients with anxiety disorders: A systematic review and meta-analysis</w:t>
      </w:r>
      <w:r w:rsidR="00000000">
        <w:rPr>
          <w:rFonts w:ascii="Times" w:hAnsi="Times" w:cs="Times"/>
          <w:color w:val="000000"/>
          <w:sz w:val="24"/>
          <w:szCs w:val="24"/>
        </w:rPr>
        <w:fldChar w:fldCharType="end"/>
      </w:r>
      <w:r w:rsidRPr="000E1240">
        <w:rPr>
          <w:rFonts w:ascii="Times" w:hAnsi="Times" w:cs="Times"/>
          <w:color w:val="000000"/>
          <w:sz w:val="24"/>
          <w:szCs w:val="24"/>
        </w:rPr>
        <w:t xml:space="preserve">. Psychiatry and clinical neurosciences. 2022 Jul;76(7):292–302. </w:t>
      </w:r>
    </w:p>
    <w:p w14:paraId="331A415E"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89" w:name="bookmark=id.1egqt2p" w:colFirst="0" w:colLast="0"/>
      <w:bookmarkEnd w:id="189"/>
      <w:r w:rsidRPr="000E1240">
        <w:rPr>
          <w:rFonts w:ascii="Times" w:hAnsi="Times" w:cs="Times"/>
          <w:color w:val="000000"/>
          <w:sz w:val="24"/>
          <w:szCs w:val="24"/>
        </w:rPr>
        <w:t xml:space="preserve">25. </w:t>
      </w:r>
      <w:r w:rsidRPr="000E1240">
        <w:rPr>
          <w:rFonts w:ascii="Times" w:hAnsi="Times" w:cs="Times"/>
          <w:color w:val="000000"/>
          <w:sz w:val="24"/>
          <w:szCs w:val="24"/>
        </w:rPr>
        <w:tab/>
      </w:r>
      <w:proofErr w:type="spellStart"/>
      <w:r w:rsidRPr="000E1240">
        <w:rPr>
          <w:rFonts w:ascii="Times" w:hAnsi="Times" w:cs="Times"/>
          <w:color w:val="000000"/>
          <w:sz w:val="24"/>
          <w:szCs w:val="24"/>
        </w:rPr>
        <w:t>Schlechter</w:t>
      </w:r>
      <w:proofErr w:type="spellEnd"/>
      <w:r w:rsidRPr="000E1240">
        <w:rPr>
          <w:rFonts w:ascii="Times" w:hAnsi="Times" w:cs="Times"/>
          <w:color w:val="000000"/>
          <w:sz w:val="24"/>
          <w:szCs w:val="24"/>
        </w:rPr>
        <w:t xml:space="preserve"> P, Ford TJ, Neufeld SAS. </w:t>
      </w:r>
      <w:hyperlink r:id="rId30">
        <w:r w:rsidRPr="000E1240">
          <w:rPr>
            <w:rFonts w:ascii="Times" w:hAnsi="Times" w:cs="Times"/>
            <w:color w:val="000000"/>
            <w:sz w:val="24"/>
            <w:szCs w:val="24"/>
          </w:rPr>
          <w:t xml:space="preserve">The development of depressive symptoms in older adults from a network perspective in the </w:t>
        </w:r>
        <w:proofErr w:type="spellStart"/>
        <w:r w:rsidRPr="000E1240">
          <w:rPr>
            <w:rFonts w:ascii="Times" w:hAnsi="Times" w:cs="Times"/>
            <w:color w:val="000000"/>
            <w:sz w:val="24"/>
            <w:szCs w:val="24"/>
          </w:rPr>
          <w:t>english</w:t>
        </w:r>
        <w:proofErr w:type="spellEnd"/>
        <w:r w:rsidRPr="000E1240">
          <w:rPr>
            <w:rFonts w:ascii="Times" w:hAnsi="Times" w:cs="Times"/>
            <w:color w:val="000000"/>
            <w:sz w:val="24"/>
            <w:szCs w:val="24"/>
          </w:rPr>
          <w:t xml:space="preserve"> longitudinal study of ageing</w:t>
        </w:r>
      </w:hyperlink>
      <w:r w:rsidRPr="000E1240">
        <w:rPr>
          <w:rFonts w:ascii="Times" w:hAnsi="Times" w:cs="Times"/>
          <w:color w:val="000000"/>
          <w:sz w:val="24"/>
          <w:szCs w:val="24"/>
        </w:rPr>
        <w:t xml:space="preserve">. Translational psychiatry. 2023 Nov 25;13(1):363. </w:t>
      </w:r>
    </w:p>
    <w:p w14:paraId="114A6EDF" w14:textId="77777777" w:rsidR="000E1240" w:rsidRPr="00505419" w:rsidRDefault="000E1240" w:rsidP="000E1240">
      <w:pPr>
        <w:pBdr>
          <w:top w:val="nil"/>
          <w:left w:val="nil"/>
          <w:bottom w:val="nil"/>
          <w:right w:val="nil"/>
          <w:between w:val="nil"/>
        </w:pBdr>
        <w:ind w:left="567" w:hanging="567"/>
        <w:rPr>
          <w:rFonts w:ascii="Times" w:hAnsi="Times"/>
          <w:color w:val="000000"/>
          <w:sz w:val="24"/>
          <w:rPrChange w:id="190" w:author="Matías Castillo-Aguilar" w:date="2024-08-04T20:39:00Z">
            <w:rPr>
              <w:rFonts w:ascii="Times" w:hAnsi="Times"/>
              <w:color w:val="000000"/>
              <w:sz w:val="24"/>
              <w:lang w:val="es-CL"/>
            </w:rPr>
          </w:rPrChange>
        </w:rPr>
      </w:pPr>
      <w:bookmarkStart w:id="191" w:name="bookmark=id.3ygebqi" w:colFirst="0" w:colLast="0"/>
      <w:bookmarkEnd w:id="191"/>
      <w:r w:rsidRPr="000E1240">
        <w:rPr>
          <w:rFonts w:ascii="Times" w:hAnsi="Times" w:cs="Times"/>
          <w:color w:val="000000"/>
          <w:sz w:val="24"/>
          <w:szCs w:val="24"/>
        </w:rPr>
        <w:t xml:space="preserve">26. </w:t>
      </w:r>
      <w:r w:rsidRPr="000E1240">
        <w:rPr>
          <w:rFonts w:ascii="Times" w:hAnsi="Times" w:cs="Times"/>
          <w:color w:val="000000"/>
          <w:sz w:val="24"/>
          <w:szCs w:val="24"/>
        </w:rPr>
        <w:tab/>
        <w:t xml:space="preserve">Andreescu C, </w:t>
      </w:r>
      <w:proofErr w:type="spellStart"/>
      <w:r w:rsidRPr="000E1240">
        <w:rPr>
          <w:rFonts w:ascii="Times" w:hAnsi="Times" w:cs="Times"/>
          <w:color w:val="000000"/>
          <w:sz w:val="24"/>
          <w:szCs w:val="24"/>
        </w:rPr>
        <w:t>Varon</w:t>
      </w:r>
      <w:proofErr w:type="spellEnd"/>
      <w:r w:rsidRPr="000E1240">
        <w:rPr>
          <w:rFonts w:ascii="Times" w:hAnsi="Times" w:cs="Times"/>
          <w:color w:val="000000"/>
          <w:sz w:val="24"/>
          <w:szCs w:val="24"/>
        </w:rPr>
        <w:t xml:space="preserve"> D. </w:t>
      </w:r>
      <w:hyperlink r:id="rId31">
        <w:r w:rsidRPr="000E1240">
          <w:rPr>
            <w:rFonts w:ascii="Times" w:hAnsi="Times" w:cs="Times"/>
            <w:color w:val="000000"/>
            <w:sz w:val="24"/>
            <w:szCs w:val="24"/>
          </w:rPr>
          <w:t>New research on anxiety disorders in the elderly and an update on evidence-based treatments</w:t>
        </w:r>
      </w:hyperlink>
      <w:r w:rsidRPr="000E1240">
        <w:rPr>
          <w:rFonts w:ascii="Times" w:hAnsi="Times" w:cs="Times"/>
          <w:color w:val="000000"/>
          <w:sz w:val="24"/>
          <w:szCs w:val="24"/>
        </w:rPr>
        <w:t xml:space="preserve">. </w:t>
      </w:r>
      <w:r w:rsidRPr="00505419">
        <w:rPr>
          <w:rFonts w:ascii="Times" w:hAnsi="Times"/>
          <w:color w:val="000000"/>
          <w:sz w:val="24"/>
          <w:rPrChange w:id="192" w:author="Matías Castillo-Aguilar" w:date="2024-08-04T20:39:00Z">
            <w:rPr>
              <w:rFonts w:ascii="Times" w:hAnsi="Times"/>
              <w:color w:val="000000"/>
              <w:sz w:val="24"/>
              <w:lang w:val="es-CL"/>
            </w:rPr>
          </w:rPrChange>
        </w:rPr>
        <w:t xml:space="preserve">Current psychiatry reports. 2015 Jul;17(7):53. </w:t>
      </w:r>
    </w:p>
    <w:p w14:paraId="6F8C0B92" w14:textId="0D016050"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93" w:name="bookmark=id.2dlolyb" w:colFirst="0" w:colLast="0"/>
      <w:bookmarkEnd w:id="193"/>
      <w:r w:rsidRPr="00505419">
        <w:rPr>
          <w:rFonts w:ascii="Times" w:hAnsi="Times"/>
          <w:color w:val="000000"/>
          <w:sz w:val="24"/>
          <w:rPrChange w:id="194" w:author="Matías Castillo-Aguilar" w:date="2024-08-04T20:39:00Z">
            <w:rPr>
              <w:rFonts w:ascii="Times" w:hAnsi="Times"/>
              <w:color w:val="000000"/>
              <w:sz w:val="24"/>
              <w:lang w:val="es-CL"/>
            </w:rPr>
          </w:rPrChange>
        </w:rPr>
        <w:t xml:space="preserve">27. </w:t>
      </w:r>
      <w:r w:rsidRPr="00505419">
        <w:rPr>
          <w:rFonts w:ascii="Times" w:hAnsi="Times"/>
          <w:color w:val="000000"/>
          <w:sz w:val="24"/>
          <w:rPrChange w:id="195" w:author="Matías Castillo-Aguilar" w:date="2024-08-04T20:39:00Z">
            <w:rPr>
              <w:rFonts w:ascii="Times" w:hAnsi="Times"/>
              <w:color w:val="000000"/>
              <w:sz w:val="24"/>
              <w:lang w:val="es-CL"/>
            </w:rPr>
          </w:rPrChange>
        </w:rPr>
        <w:tab/>
      </w:r>
      <w:r w:rsidRPr="006A1FD0">
        <w:rPr>
          <w:rFonts w:ascii="Times" w:hAnsi="Times" w:cs="Times"/>
          <w:color w:val="000000"/>
          <w:sz w:val="24"/>
          <w:szCs w:val="24"/>
        </w:rPr>
        <w:t xml:space="preserve">Castillo-Aguilar M, </w:t>
      </w:r>
      <w:proofErr w:type="spellStart"/>
      <w:r w:rsidRPr="006A1FD0">
        <w:rPr>
          <w:rFonts w:ascii="Times" w:hAnsi="Times" w:cs="Times"/>
          <w:color w:val="000000"/>
          <w:sz w:val="24"/>
          <w:szCs w:val="24"/>
        </w:rPr>
        <w:t>Mabe</w:t>
      </w:r>
      <w:proofErr w:type="spellEnd"/>
      <w:r w:rsidRPr="006A1FD0">
        <w:rPr>
          <w:rFonts w:ascii="Times" w:hAnsi="Times" w:cs="Times"/>
          <w:color w:val="000000"/>
          <w:sz w:val="24"/>
          <w:szCs w:val="24"/>
        </w:rPr>
        <w:t xml:space="preserve"> Castro M, </w:t>
      </w:r>
      <w:proofErr w:type="spellStart"/>
      <w:r w:rsidRPr="006A1FD0">
        <w:rPr>
          <w:rFonts w:ascii="Times" w:hAnsi="Times" w:cs="Times"/>
          <w:color w:val="000000"/>
          <w:sz w:val="24"/>
          <w:szCs w:val="24"/>
        </w:rPr>
        <w:t>Mabe</w:t>
      </w:r>
      <w:proofErr w:type="spellEnd"/>
      <w:r w:rsidRPr="006A1FD0">
        <w:rPr>
          <w:rFonts w:ascii="Times" w:hAnsi="Times" w:cs="Times"/>
          <w:color w:val="000000"/>
          <w:sz w:val="24"/>
          <w:szCs w:val="24"/>
        </w:rPr>
        <w:t xml:space="preserve"> Castro D, Valdés-</w:t>
      </w:r>
      <w:proofErr w:type="spellStart"/>
      <w:r w:rsidRPr="006A1FD0">
        <w:rPr>
          <w:rFonts w:ascii="Times" w:hAnsi="Times" w:cs="Times"/>
          <w:color w:val="000000"/>
          <w:sz w:val="24"/>
          <w:szCs w:val="24"/>
        </w:rPr>
        <w:t>Badilla</w:t>
      </w:r>
      <w:proofErr w:type="spellEnd"/>
      <w:r w:rsidRPr="006A1FD0">
        <w:rPr>
          <w:rFonts w:ascii="Times" w:hAnsi="Times" w:cs="Times"/>
          <w:color w:val="000000"/>
          <w:sz w:val="24"/>
          <w:szCs w:val="24"/>
        </w:rPr>
        <w:t xml:space="preserve"> P, Herrera-Valenzuela T, Guzmán-Muñoz E,</w:t>
      </w:r>
      <w:r w:rsidR="00DF2AD2" w:rsidRPr="006A1FD0">
        <w:t xml:space="preserve"> </w:t>
      </w:r>
      <w:r w:rsidR="00DF2AD2" w:rsidRPr="006A1FD0">
        <w:rPr>
          <w:rFonts w:ascii="Times" w:hAnsi="Times" w:cs="Times"/>
          <w:color w:val="000000"/>
          <w:sz w:val="24"/>
          <w:szCs w:val="24"/>
        </w:rPr>
        <w:t xml:space="preserve">Lang M, Niño Méndez O, </w:t>
      </w:r>
      <w:proofErr w:type="spellStart"/>
      <w:r w:rsidR="00DF2AD2" w:rsidRPr="006A1FD0">
        <w:rPr>
          <w:rFonts w:ascii="Times" w:hAnsi="Times" w:cs="Times"/>
          <w:color w:val="000000"/>
          <w:sz w:val="24"/>
          <w:szCs w:val="24"/>
        </w:rPr>
        <w:t>Núñez</w:t>
      </w:r>
      <w:proofErr w:type="spellEnd"/>
      <w:r w:rsidR="00DF2AD2" w:rsidRPr="006A1FD0">
        <w:rPr>
          <w:rFonts w:ascii="Times" w:hAnsi="Times" w:cs="Times"/>
          <w:color w:val="000000"/>
          <w:sz w:val="24"/>
          <w:szCs w:val="24"/>
        </w:rPr>
        <w:t>-Espinosa C</w:t>
      </w:r>
      <w:r w:rsidRPr="006A1FD0">
        <w:rPr>
          <w:rFonts w:ascii="Times" w:hAnsi="Times" w:cs="Times"/>
          <w:color w:val="000000"/>
          <w:sz w:val="24"/>
          <w:szCs w:val="24"/>
        </w:rPr>
        <w:t xml:space="preserve">. </w:t>
      </w:r>
      <w:r w:rsidRPr="000E1240">
        <w:rPr>
          <w:rFonts w:ascii="Times" w:hAnsi="Times" w:cs="Times"/>
          <w:color w:val="000000"/>
          <w:sz w:val="24"/>
          <w:szCs w:val="24"/>
        </w:rPr>
        <w:t xml:space="preserve">Validity and reliability of short-term heart rate variability parameters in older people in response to physical exercise. International Journal of Environmental Research and Public Health [Internet]. 2023;20(5). Available from: </w:t>
      </w:r>
      <w:hyperlink r:id="rId32">
        <w:r w:rsidRPr="000E1240">
          <w:rPr>
            <w:rFonts w:ascii="Times" w:hAnsi="Times" w:cs="Times"/>
            <w:color w:val="000000"/>
            <w:sz w:val="24"/>
            <w:szCs w:val="24"/>
          </w:rPr>
          <w:t>https://www.mdpi.com/1660-4601/20/5/4456</w:t>
        </w:r>
      </w:hyperlink>
    </w:p>
    <w:p w14:paraId="6AA4C078" w14:textId="026BE0C1"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96" w:name="bookmark=id.sqyw64" w:colFirst="0" w:colLast="0"/>
      <w:bookmarkEnd w:id="196"/>
      <w:r w:rsidRPr="000E1240">
        <w:rPr>
          <w:rFonts w:ascii="Times" w:hAnsi="Times" w:cs="Times"/>
          <w:color w:val="000000"/>
          <w:sz w:val="24"/>
          <w:szCs w:val="24"/>
        </w:rPr>
        <w:t xml:space="preserve">28. </w:t>
      </w:r>
      <w:r w:rsidRPr="000E1240">
        <w:rPr>
          <w:rFonts w:ascii="Times" w:hAnsi="Times" w:cs="Times"/>
          <w:color w:val="000000"/>
          <w:sz w:val="24"/>
          <w:szCs w:val="24"/>
        </w:rPr>
        <w:tab/>
      </w:r>
      <w:proofErr w:type="spellStart"/>
      <w:r w:rsidRPr="000E1240">
        <w:rPr>
          <w:rFonts w:ascii="Times" w:hAnsi="Times" w:cs="Times"/>
          <w:color w:val="000000"/>
          <w:sz w:val="24"/>
          <w:szCs w:val="24"/>
        </w:rPr>
        <w:t>Guralnik</w:t>
      </w:r>
      <w:proofErr w:type="spellEnd"/>
      <w:r w:rsidRPr="000E1240">
        <w:rPr>
          <w:rFonts w:ascii="Times" w:hAnsi="Times" w:cs="Times"/>
          <w:color w:val="000000"/>
          <w:sz w:val="24"/>
          <w:szCs w:val="24"/>
        </w:rPr>
        <w:t xml:space="preserve"> JM, </w:t>
      </w:r>
      <w:proofErr w:type="spellStart"/>
      <w:r w:rsidRPr="000E1240">
        <w:rPr>
          <w:rFonts w:ascii="Times" w:hAnsi="Times" w:cs="Times"/>
          <w:color w:val="000000"/>
          <w:sz w:val="24"/>
          <w:szCs w:val="24"/>
        </w:rPr>
        <w:t>Simonsick</w:t>
      </w:r>
      <w:proofErr w:type="spellEnd"/>
      <w:r w:rsidRPr="000E1240">
        <w:rPr>
          <w:rFonts w:ascii="Times" w:hAnsi="Times" w:cs="Times"/>
          <w:color w:val="000000"/>
          <w:sz w:val="24"/>
          <w:szCs w:val="24"/>
        </w:rPr>
        <w:t xml:space="preserve"> EM, </w:t>
      </w:r>
      <w:proofErr w:type="spellStart"/>
      <w:r w:rsidRPr="000E1240">
        <w:rPr>
          <w:rFonts w:ascii="Times" w:hAnsi="Times" w:cs="Times"/>
          <w:color w:val="000000"/>
          <w:sz w:val="24"/>
          <w:szCs w:val="24"/>
        </w:rPr>
        <w:t>Ferrucci</w:t>
      </w:r>
      <w:proofErr w:type="spellEnd"/>
      <w:r w:rsidRPr="000E1240">
        <w:rPr>
          <w:rFonts w:ascii="Times" w:hAnsi="Times" w:cs="Times"/>
          <w:color w:val="000000"/>
          <w:sz w:val="24"/>
          <w:szCs w:val="24"/>
        </w:rPr>
        <w:t xml:space="preserve"> L, Glynn RJ, Berkman LF, Blazer DG, </w:t>
      </w:r>
      <w:r w:rsidR="006A1FD0" w:rsidRPr="006A1FD0">
        <w:rPr>
          <w:rFonts w:ascii="Times" w:hAnsi="Times" w:cs="Times"/>
          <w:color w:val="000000"/>
          <w:sz w:val="24"/>
          <w:szCs w:val="24"/>
        </w:rPr>
        <w:t>Scherr PA, Wallace RB</w:t>
      </w:r>
      <w:r w:rsidRPr="000E1240">
        <w:rPr>
          <w:rFonts w:ascii="Times" w:hAnsi="Times" w:cs="Times"/>
          <w:color w:val="000000"/>
          <w:sz w:val="24"/>
          <w:szCs w:val="24"/>
        </w:rPr>
        <w:t xml:space="preserve">. </w:t>
      </w:r>
      <w:hyperlink r:id="rId33">
        <w:r w:rsidRPr="000E1240">
          <w:rPr>
            <w:rFonts w:ascii="Times" w:hAnsi="Times" w:cs="Times"/>
            <w:color w:val="000000"/>
            <w:sz w:val="24"/>
            <w:szCs w:val="24"/>
          </w:rPr>
          <w:t>A short physical performance battery assessing lower extremity function: Association with self-reported disability and prediction of mortality and nursing home admission</w:t>
        </w:r>
      </w:hyperlink>
      <w:r w:rsidRPr="000E1240">
        <w:rPr>
          <w:rFonts w:ascii="Times" w:hAnsi="Times" w:cs="Times"/>
          <w:color w:val="000000"/>
          <w:sz w:val="24"/>
          <w:szCs w:val="24"/>
        </w:rPr>
        <w:t xml:space="preserve">. Journal of Gerontology. 1994 Mar;49:M85–94. </w:t>
      </w:r>
    </w:p>
    <w:p w14:paraId="4D78B31B"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97" w:name="bookmark=id.3cqmetx" w:colFirst="0" w:colLast="0"/>
      <w:bookmarkEnd w:id="197"/>
      <w:r w:rsidRPr="000E1240">
        <w:rPr>
          <w:rFonts w:ascii="Times" w:hAnsi="Times" w:cs="Times"/>
          <w:color w:val="000000"/>
          <w:sz w:val="24"/>
          <w:szCs w:val="24"/>
        </w:rPr>
        <w:lastRenderedPageBreak/>
        <w:t xml:space="preserve">29. </w:t>
      </w:r>
      <w:r w:rsidRPr="000E1240">
        <w:rPr>
          <w:rFonts w:ascii="Times" w:hAnsi="Times" w:cs="Times"/>
          <w:color w:val="000000"/>
          <w:sz w:val="24"/>
          <w:szCs w:val="24"/>
        </w:rPr>
        <w:tab/>
      </w:r>
      <w:proofErr w:type="spellStart"/>
      <w:r w:rsidRPr="000E1240">
        <w:rPr>
          <w:rFonts w:ascii="Times" w:hAnsi="Times" w:cs="Times"/>
          <w:color w:val="000000"/>
          <w:sz w:val="24"/>
          <w:szCs w:val="24"/>
        </w:rPr>
        <w:t>Mialich</w:t>
      </w:r>
      <w:proofErr w:type="spellEnd"/>
      <w:r w:rsidRPr="000E1240">
        <w:rPr>
          <w:rFonts w:ascii="Times" w:hAnsi="Times" w:cs="Times"/>
          <w:color w:val="000000"/>
          <w:sz w:val="24"/>
          <w:szCs w:val="24"/>
        </w:rPr>
        <w:t xml:space="preserve"> MS, Martinez EZ, Júnior AAJ. Comparative study of instruments for the analysis of body composition in a sample of the </w:t>
      </w:r>
      <w:proofErr w:type="spellStart"/>
      <w:r w:rsidRPr="000E1240">
        <w:rPr>
          <w:rFonts w:ascii="Times" w:hAnsi="Times" w:cs="Times"/>
          <w:color w:val="000000"/>
          <w:sz w:val="24"/>
          <w:szCs w:val="24"/>
        </w:rPr>
        <w:t>brazilian</w:t>
      </w:r>
      <w:proofErr w:type="spellEnd"/>
      <w:r w:rsidRPr="000E1240">
        <w:rPr>
          <w:rFonts w:ascii="Times" w:hAnsi="Times" w:cs="Times"/>
          <w:color w:val="000000"/>
          <w:sz w:val="24"/>
          <w:szCs w:val="24"/>
        </w:rPr>
        <w:t xml:space="preserve"> population. In 2011. Available from: </w:t>
      </w:r>
      <w:hyperlink r:id="rId34">
        <w:r w:rsidRPr="000E1240">
          <w:rPr>
            <w:rFonts w:ascii="Times" w:hAnsi="Times" w:cs="Times"/>
            <w:color w:val="000000"/>
            <w:sz w:val="24"/>
            <w:szCs w:val="24"/>
          </w:rPr>
          <w:t>https://api.semanticscholar.org/CorpusID:220870368</w:t>
        </w:r>
      </w:hyperlink>
    </w:p>
    <w:p w14:paraId="2A7BE1C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98" w:name="bookmark=id.1rvwp1q" w:colFirst="0" w:colLast="0"/>
      <w:bookmarkEnd w:id="198"/>
      <w:r w:rsidRPr="000E1240">
        <w:rPr>
          <w:rFonts w:ascii="Times" w:hAnsi="Times" w:cs="Times"/>
          <w:color w:val="000000"/>
          <w:sz w:val="24"/>
          <w:szCs w:val="24"/>
        </w:rPr>
        <w:t xml:space="preserve">30. </w:t>
      </w:r>
      <w:r w:rsidRPr="000E1240">
        <w:rPr>
          <w:rFonts w:ascii="Times" w:hAnsi="Times" w:cs="Times"/>
          <w:color w:val="000000"/>
          <w:sz w:val="24"/>
          <w:szCs w:val="24"/>
        </w:rPr>
        <w:tab/>
        <w:t xml:space="preserve">Malik M. Heart rate variability: Standards of measurement, physiological interpretation, and clinical use: Task force of the </w:t>
      </w:r>
      <w:proofErr w:type="spellStart"/>
      <w:r w:rsidRPr="000E1240">
        <w:rPr>
          <w:rFonts w:ascii="Times" w:hAnsi="Times" w:cs="Times"/>
          <w:color w:val="000000"/>
          <w:sz w:val="24"/>
          <w:szCs w:val="24"/>
        </w:rPr>
        <w:t>european</w:t>
      </w:r>
      <w:proofErr w:type="spellEnd"/>
      <w:r w:rsidRPr="000E1240">
        <w:rPr>
          <w:rFonts w:ascii="Times" w:hAnsi="Times" w:cs="Times"/>
          <w:color w:val="000000"/>
          <w:sz w:val="24"/>
          <w:szCs w:val="24"/>
        </w:rPr>
        <w:t xml:space="preserve"> society of cardiology and the north </w:t>
      </w:r>
      <w:proofErr w:type="spellStart"/>
      <w:r w:rsidRPr="000E1240">
        <w:rPr>
          <w:rFonts w:ascii="Times" w:hAnsi="Times" w:cs="Times"/>
          <w:color w:val="000000"/>
          <w:sz w:val="24"/>
          <w:szCs w:val="24"/>
        </w:rPr>
        <w:t>american</w:t>
      </w:r>
      <w:proofErr w:type="spellEnd"/>
      <w:r w:rsidRPr="000E1240">
        <w:rPr>
          <w:rFonts w:ascii="Times" w:hAnsi="Times" w:cs="Times"/>
          <w:color w:val="000000"/>
          <w:sz w:val="24"/>
          <w:szCs w:val="24"/>
        </w:rPr>
        <w:t xml:space="preserve"> society for pacing and electrophysiology. Annals of Noninvasive </w:t>
      </w:r>
      <w:proofErr w:type="spellStart"/>
      <w:r w:rsidRPr="000E1240">
        <w:rPr>
          <w:rFonts w:ascii="Times" w:hAnsi="Times" w:cs="Times"/>
          <w:color w:val="000000"/>
          <w:sz w:val="24"/>
          <w:szCs w:val="24"/>
        </w:rPr>
        <w:t>Electrocardiology</w:t>
      </w:r>
      <w:proofErr w:type="spellEnd"/>
      <w:r w:rsidRPr="000E1240">
        <w:rPr>
          <w:rFonts w:ascii="Times" w:hAnsi="Times" w:cs="Times"/>
          <w:color w:val="000000"/>
          <w:sz w:val="24"/>
          <w:szCs w:val="24"/>
        </w:rPr>
        <w:t xml:space="preserve">. 1996;1(2):151–81. </w:t>
      </w:r>
    </w:p>
    <w:p w14:paraId="6D91A0BA" w14:textId="5A5E5DD3"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199" w:name="bookmark=id.4bvk7pj" w:colFirst="0" w:colLast="0"/>
      <w:bookmarkEnd w:id="199"/>
      <w:r w:rsidRPr="000E1240">
        <w:rPr>
          <w:rFonts w:ascii="Times" w:hAnsi="Times" w:cs="Times"/>
          <w:color w:val="000000"/>
          <w:sz w:val="24"/>
          <w:szCs w:val="24"/>
        </w:rPr>
        <w:t xml:space="preserve">31. </w:t>
      </w:r>
      <w:r w:rsidRPr="000E1240">
        <w:rPr>
          <w:rFonts w:ascii="Times" w:hAnsi="Times" w:cs="Times"/>
          <w:color w:val="000000"/>
          <w:sz w:val="24"/>
          <w:szCs w:val="24"/>
        </w:rPr>
        <w:tab/>
      </w:r>
      <w:proofErr w:type="spellStart"/>
      <w:r w:rsidRPr="000E1240">
        <w:rPr>
          <w:rFonts w:ascii="Times" w:hAnsi="Times" w:cs="Times"/>
          <w:color w:val="000000"/>
          <w:sz w:val="24"/>
          <w:szCs w:val="24"/>
        </w:rPr>
        <w:t>Buchheit</w:t>
      </w:r>
      <w:proofErr w:type="spellEnd"/>
      <w:r w:rsidRPr="000E1240">
        <w:rPr>
          <w:rFonts w:ascii="Times" w:hAnsi="Times" w:cs="Times"/>
          <w:color w:val="000000"/>
          <w:sz w:val="24"/>
          <w:szCs w:val="24"/>
        </w:rPr>
        <w:t xml:space="preserve"> M, </w:t>
      </w:r>
      <w:proofErr w:type="spellStart"/>
      <w:r w:rsidRPr="000E1240">
        <w:rPr>
          <w:rFonts w:ascii="Times" w:hAnsi="Times" w:cs="Times"/>
          <w:color w:val="000000"/>
          <w:sz w:val="24"/>
          <w:szCs w:val="24"/>
        </w:rPr>
        <w:t>Chivot</w:t>
      </w:r>
      <w:proofErr w:type="spellEnd"/>
      <w:r w:rsidRPr="000E1240">
        <w:rPr>
          <w:rFonts w:ascii="Times" w:hAnsi="Times" w:cs="Times"/>
          <w:color w:val="000000"/>
          <w:sz w:val="24"/>
          <w:szCs w:val="24"/>
        </w:rPr>
        <w:t xml:space="preserve"> A, </w:t>
      </w:r>
      <w:proofErr w:type="spellStart"/>
      <w:r w:rsidRPr="000E1240">
        <w:rPr>
          <w:rFonts w:ascii="Times" w:hAnsi="Times" w:cs="Times"/>
          <w:color w:val="000000"/>
          <w:sz w:val="24"/>
          <w:szCs w:val="24"/>
        </w:rPr>
        <w:t>Parouty</w:t>
      </w:r>
      <w:proofErr w:type="spellEnd"/>
      <w:r w:rsidRPr="000E1240">
        <w:rPr>
          <w:rFonts w:ascii="Times" w:hAnsi="Times" w:cs="Times"/>
          <w:color w:val="000000"/>
          <w:sz w:val="24"/>
          <w:szCs w:val="24"/>
        </w:rPr>
        <w:t xml:space="preserve"> J, Mercier D, Al Haddad H, </w:t>
      </w:r>
      <w:proofErr w:type="spellStart"/>
      <w:r w:rsidRPr="000E1240">
        <w:rPr>
          <w:rFonts w:ascii="Times" w:hAnsi="Times" w:cs="Times"/>
          <w:color w:val="000000"/>
          <w:sz w:val="24"/>
          <w:szCs w:val="24"/>
        </w:rPr>
        <w:t>Laursen</w:t>
      </w:r>
      <w:proofErr w:type="spellEnd"/>
      <w:r w:rsidRPr="000E1240">
        <w:rPr>
          <w:rFonts w:ascii="Times" w:hAnsi="Times" w:cs="Times"/>
          <w:color w:val="000000"/>
          <w:sz w:val="24"/>
          <w:szCs w:val="24"/>
        </w:rPr>
        <w:t xml:space="preserve"> PB,</w:t>
      </w:r>
      <w:r w:rsidR="006A1FD0">
        <w:rPr>
          <w:rFonts w:ascii="Times" w:hAnsi="Times" w:cs="Times"/>
          <w:color w:val="000000"/>
          <w:sz w:val="24"/>
          <w:szCs w:val="24"/>
        </w:rPr>
        <w:t xml:space="preserve"> </w:t>
      </w:r>
      <w:proofErr w:type="spellStart"/>
      <w:r w:rsidR="006A1FD0" w:rsidRPr="006A1FD0">
        <w:rPr>
          <w:rFonts w:ascii="Times" w:hAnsi="Times" w:cs="Times"/>
          <w:color w:val="000000"/>
          <w:sz w:val="24"/>
          <w:szCs w:val="24"/>
        </w:rPr>
        <w:t>Ahmaidi</w:t>
      </w:r>
      <w:proofErr w:type="spellEnd"/>
      <w:r w:rsidR="006A1FD0" w:rsidRPr="006A1FD0">
        <w:rPr>
          <w:rFonts w:ascii="Times" w:hAnsi="Times" w:cs="Times"/>
          <w:color w:val="000000"/>
          <w:sz w:val="24"/>
          <w:szCs w:val="24"/>
        </w:rPr>
        <w:t xml:space="preserve"> S</w:t>
      </w:r>
      <w:r w:rsidRPr="000E1240">
        <w:rPr>
          <w:rFonts w:ascii="Times" w:hAnsi="Times" w:cs="Times"/>
          <w:color w:val="000000"/>
          <w:sz w:val="24"/>
          <w:szCs w:val="24"/>
        </w:rPr>
        <w:t xml:space="preserve">. </w:t>
      </w:r>
      <w:hyperlink r:id="rId35">
        <w:r w:rsidRPr="000E1240">
          <w:rPr>
            <w:rFonts w:ascii="Times" w:hAnsi="Times" w:cs="Times"/>
            <w:color w:val="000000"/>
            <w:sz w:val="24"/>
            <w:szCs w:val="24"/>
          </w:rPr>
          <w:t>Monitoring endurance running performance using cardiac parasympathetic function</w:t>
        </w:r>
      </w:hyperlink>
      <w:r w:rsidRPr="000E1240">
        <w:rPr>
          <w:rFonts w:ascii="Times" w:hAnsi="Times" w:cs="Times"/>
          <w:color w:val="000000"/>
          <w:sz w:val="24"/>
          <w:szCs w:val="24"/>
        </w:rPr>
        <w:t xml:space="preserve">. European journal of applied physiology. 2010 Apr;108(6):1153–67. </w:t>
      </w:r>
    </w:p>
    <w:p w14:paraId="06CFEF11" w14:textId="378C8891"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0" w:name="bookmark=id.2r0uhxc" w:colFirst="0" w:colLast="0"/>
      <w:bookmarkEnd w:id="200"/>
      <w:r w:rsidRPr="000E1240">
        <w:rPr>
          <w:rFonts w:ascii="Times" w:hAnsi="Times" w:cs="Times"/>
          <w:color w:val="000000"/>
          <w:sz w:val="24"/>
          <w:szCs w:val="24"/>
        </w:rPr>
        <w:t xml:space="preserve">32. </w:t>
      </w:r>
      <w:r w:rsidRPr="000E1240">
        <w:rPr>
          <w:rFonts w:ascii="Times" w:hAnsi="Times" w:cs="Times"/>
          <w:color w:val="000000"/>
          <w:sz w:val="24"/>
          <w:szCs w:val="24"/>
        </w:rPr>
        <w:tab/>
      </w:r>
      <w:proofErr w:type="spellStart"/>
      <w:r w:rsidRPr="000E1240">
        <w:rPr>
          <w:rFonts w:ascii="Times" w:hAnsi="Times" w:cs="Times"/>
          <w:color w:val="000000"/>
          <w:sz w:val="24"/>
          <w:szCs w:val="24"/>
        </w:rPr>
        <w:t>Berntson</w:t>
      </w:r>
      <w:proofErr w:type="spellEnd"/>
      <w:r w:rsidRPr="000E1240">
        <w:rPr>
          <w:rFonts w:ascii="Times" w:hAnsi="Times" w:cs="Times"/>
          <w:color w:val="000000"/>
          <w:sz w:val="24"/>
          <w:szCs w:val="24"/>
        </w:rPr>
        <w:t xml:space="preserve"> GG, Bigger JT Jr, Eckberg DL, Grossman P, Kaufmann PG, Malik M, </w:t>
      </w:r>
      <w:proofErr w:type="spellStart"/>
      <w:r w:rsidR="006A1FD0" w:rsidRPr="006A1FD0">
        <w:rPr>
          <w:rFonts w:ascii="Times" w:hAnsi="Times" w:cs="Times"/>
          <w:color w:val="000000"/>
          <w:sz w:val="24"/>
          <w:szCs w:val="24"/>
        </w:rPr>
        <w:t>Nagaraja</w:t>
      </w:r>
      <w:proofErr w:type="spellEnd"/>
      <w:r w:rsidR="006A1FD0" w:rsidRPr="006A1FD0">
        <w:rPr>
          <w:rFonts w:ascii="Times" w:hAnsi="Times" w:cs="Times"/>
          <w:color w:val="000000"/>
          <w:sz w:val="24"/>
          <w:szCs w:val="24"/>
        </w:rPr>
        <w:t xml:space="preserve"> HN, </w:t>
      </w:r>
      <w:proofErr w:type="spellStart"/>
      <w:r w:rsidR="006A1FD0" w:rsidRPr="006A1FD0">
        <w:rPr>
          <w:rFonts w:ascii="Times" w:hAnsi="Times" w:cs="Times"/>
          <w:color w:val="000000"/>
          <w:sz w:val="24"/>
          <w:szCs w:val="24"/>
        </w:rPr>
        <w:t>Porges</w:t>
      </w:r>
      <w:proofErr w:type="spellEnd"/>
      <w:r w:rsidR="006A1FD0" w:rsidRPr="006A1FD0">
        <w:rPr>
          <w:rFonts w:ascii="Times" w:hAnsi="Times" w:cs="Times"/>
          <w:color w:val="000000"/>
          <w:sz w:val="24"/>
          <w:szCs w:val="24"/>
        </w:rPr>
        <w:t xml:space="preserve"> SW, Saul JP, Stone PH, van der </w:t>
      </w:r>
      <w:proofErr w:type="spellStart"/>
      <w:r w:rsidR="006A1FD0" w:rsidRPr="006A1FD0">
        <w:rPr>
          <w:rFonts w:ascii="Times" w:hAnsi="Times" w:cs="Times"/>
          <w:color w:val="000000"/>
          <w:sz w:val="24"/>
          <w:szCs w:val="24"/>
        </w:rPr>
        <w:t>Molen</w:t>
      </w:r>
      <w:proofErr w:type="spellEnd"/>
      <w:r w:rsidR="006A1FD0" w:rsidRPr="006A1FD0">
        <w:rPr>
          <w:rFonts w:ascii="Times" w:hAnsi="Times" w:cs="Times"/>
          <w:color w:val="000000"/>
          <w:sz w:val="24"/>
          <w:szCs w:val="24"/>
        </w:rPr>
        <w:t xml:space="preserve"> MW</w:t>
      </w:r>
      <w:r w:rsidRPr="000E1240">
        <w:rPr>
          <w:rFonts w:ascii="Times" w:hAnsi="Times" w:cs="Times"/>
          <w:color w:val="000000"/>
          <w:sz w:val="24"/>
          <w:szCs w:val="24"/>
        </w:rPr>
        <w:t xml:space="preserve">. </w:t>
      </w:r>
      <w:hyperlink r:id="rId36">
        <w:r w:rsidRPr="000E1240">
          <w:rPr>
            <w:rFonts w:ascii="Times" w:hAnsi="Times" w:cs="Times"/>
            <w:color w:val="000000"/>
            <w:sz w:val="24"/>
            <w:szCs w:val="24"/>
          </w:rPr>
          <w:t>Heart rate variability: Origins, methods, and interpretive caveats</w:t>
        </w:r>
      </w:hyperlink>
      <w:r w:rsidRPr="000E1240">
        <w:rPr>
          <w:rFonts w:ascii="Times" w:hAnsi="Times" w:cs="Times"/>
          <w:color w:val="000000"/>
          <w:sz w:val="24"/>
          <w:szCs w:val="24"/>
        </w:rPr>
        <w:t xml:space="preserve">. Psychophysiology. 1997 Nov;34(6):623–48. </w:t>
      </w:r>
    </w:p>
    <w:p w14:paraId="72131D70"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1" w:name="bookmark=id.1664s55" w:colFirst="0" w:colLast="0"/>
      <w:bookmarkEnd w:id="201"/>
      <w:r w:rsidRPr="000E1240">
        <w:rPr>
          <w:rFonts w:ascii="Times" w:hAnsi="Times" w:cs="Times"/>
          <w:color w:val="000000"/>
          <w:sz w:val="24"/>
          <w:szCs w:val="24"/>
        </w:rPr>
        <w:t xml:space="preserve">33. </w:t>
      </w:r>
      <w:r w:rsidRPr="000E1240">
        <w:rPr>
          <w:rFonts w:ascii="Times" w:hAnsi="Times" w:cs="Times"/>
          <w:color w:val="000000"/>
          <w:sz w:val="24"/>
          <w:szCs w:val="24"/>
        </w:rPr>
        <w:tab/>
      </w:r>
      <w:proofErr w:type="spellStart"/>
      <w:r w:rsidRPr="000E1240">
        <w:rPr>
          <w:rFonts w:ascii="Times" w:hAnsi="Times" w:cs="Times"/>
          <w:color w:val="000000"/>
          <w:sz w:val="24"/>
          <w:szCs w:val="24"/>
        </w:rPr>
        <w:t>Buchheit</w:t>
      </w:r>
      <w:proofErr w:type="spellEnd"/>
      <w:r w:rsidRPr="000E1240">
        <w:rPr>
          <w:rFonts w:ascii="Times" w:hAnsi="Times" w:cs="Times"/>
          <w:color w:val="000000"/>
          <w:sz w:val="24"/>
          <w:szCs w:val="24"/>
        </w:rPr>
        <w:t xml:space="preserve"> M, </w:t>
      </w:r>
      <w:proofErr w:type="spellStart"/>
      <w:r w:rsidRPr="000E1240">
        <w:rPr>
          <w:rFonts w:ascii="Times" w:hAnsi="Times" w:cs="Times"/>
          <w:color w:val="000000"/>
          <w:sz w:val="24"/>
          <w:szCs w:val="24"/>
        </w:rPr>
        <w:t>Gindre</w:t>
      </w:r>
      <w:proofErr w:type="spellEnd"/>
      <w:r w:rsidRPr="000E1240">
        <w:rPr>
          <w:rFonts w:ascii="Times" w:hAnsi="Times" w:cs="Times"/>
          <w:color w:val="000000"/>
          <w:sz w:val="24"/>
          <w:szCs w:val="24"/>
        </w:rPr>
        <w:t xml:space="preserve"> C. Cardiac parasympathetic regulation: Respective associations with cardiorespiratory fitness and training load. American Journal of Physiology-Heart and Circulatory Physiology. 2006;291(1):H451–8. </w:t>
      </w:r>
    </w:p>
    <w:p w14:paraId="625D4FB7"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2" w:name="bookmark=id.3q5sasy" w:colFirst="0" w:colLast="0"/>
      <w:bookmarkEnd w:id="202"/>
      <w:r w:rsidRPr="00594E4B">
        <w:rPr>
          <w:rFonts w:ascii="Times" w:hAnsi="Times" w:cs="Times"/>
          <w:color w:val="000000"/>
          <w:sz w:val="24"/>
          <w:szCs w:val="24"/>
        </w:rPr>
        <w:t xml:space="preserve">34. </w:t>
      </w:r>
      <w:r w:rsidRPr="00594E4B">
        <w:rPr>
          <w:rFonts w:ascii="Times" w:hAnsi="Times" w:cs="Times"/>
          <w:color w:val="000000"/>
          <w:sz w:val="24"/>
          <w:szCs w:val="24"/>
        </w:rPr>
        <w:tab/>
        <w:t xml:space="preserve">Rajendra Acharya U, Paul Joseph K, </w:t>
      </w:r>
      <w:proofErr w:type="spellStart"/>
      <w:r w:rsidRPr="00594E4B">
        <w:rPr>
          <w:rFonts w:ascii="Times" w:hAnsi="Times" w:cs="Times"/>
          <w:color w:val="000000"/>
          <w:sz w:val="24"/>
          <w:szCs w:val="24"/>
        </w:rPr>
        <w:t>Kannathal</w:t>
      </w:r>
      <w:proofErr w:type="spellEnd"/>
      <w:r w:rsidRPr="00594E4B">
        <w:rPr>
          <w:rFonts w:ascii="Times" w:hAnsi="Times" w:cs="Times"/>
          <w:color w:val="000000"/>
          <w:sz w:val="24"/>
          <w:szCs w:val="24"/>
        </w:rPr>
        <w:t xml:space="preserve"> N, Lim CM, Suri JS. </w:t>
      </w:r>
      <w:r w:rsidRPr="000E1240">
        <w:rPr>
          <w:rFonts w:ascii="Times" w:hAnsi="Times" w:cs="Times"/>
          <w:color w:val="000000"/>
          <w:sz w:val="24"/>
          <w:szCs w:val="24"/>
        </w:rPr>
        <w:t xml:space="preserve">Heart rate variability: A review. Medical and biological engineering and computing. </w:t>
      </w:r>
      <w:proofErr w:type="gramStart"/>
      <w:r w:rsidRPr="000E1240">
        <w:rPr>
          <w:rFonts w:ascii="Times" w:hAnsi="Times" w:cs="Times"/>
          <w:color w:val="000000"/>
          <w:sz w:val="24"/>
          <w:szCs w:val="24"/>
        </w:rPr>
        <w:t>2006;44:1031</w:t>
      </w:r>
      <w:proofErr w:type="gramEnd"/>
      <w:r w:rsidRPr="000E1240">
        <w:rPr>
          <w:rFonts w:ascii="Times" w:hAnsi="Times" w:cs="Times"/>
          <w:color w:val="000000"/>
          <w:sz w:val="24"/>
          <w:szCs w:val="24"/>
        </w:rPr>
        <w:t xml:space="preserve">–51. </w:t>
      </w:r>
    </w:p>
    <w:p w14:paraId="30C80D67"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3" w:name="bookmark=id.25b2l0r" w:colFirst="0" w:colLast="0"/>
      <w:bookmarkEnd w:id="203"/>
      <w:r w:rsidRPr="000E1240">
        <w:rPr>
          <w:rFonts w:ascii="Times" w:hAnsi="Times" w:cs="Times"/>
          <w:color w:val="000000"/>
          <w:sz w:val="24"/>
          <w:szCs w:val="24"/>
        </w:rPr>
        <w:t xml:space="preserve">35. </w:t>
      </w:r>
      <w:r w:rsidRPr="000E1240">
        <w:rPr>
          <w:rFonts w:ascii="Times" w:hAnsi="Times" w:cs="Times"/>
          <w:color w:val="000000"/>
          <w:sz w:val="24"/>
          <w:szCs w:val="24"/>
        </w:rPr>
        <w:tab/>
      </w:r>
      <w:proofErr w:type="spellStart"/>
      <w:r w:rsidRPr="000E1240">
        <w:rPr>
          <w:rFonts w:ascii="Times" w:hAnsi="Times" w:cs="Times"/>
          <w:color w:val="000000"/>
          <w:sz w:val="24"/>
          <w:szCs w:val="24"/>
        </w:rPr>
        <w:t>Yoo</w:t>
      </w:r>
      <w:proofErr w:type="spellEnd"/>
      <w:r w:rsidRPr="000E1240">
        <w:rPr>
          <w:rFonts w:ascii="Times" w:hAnsi="Times" w:cs="Times"/>
          <w:color w:val="000000"/>
          <w:sz w:val="24"/>
          <w:szCs w:val="24"/>
        </w:rPr>
        <w:t xml:space="preserve"> HH, </w:t>
      </w:r>
      <w:proofErr w:type="spellStart"/>
      <w:r w:rsidRPr="000E1240">
        <w:rPr>
          <w:rFonts w:ascii="Times" w:hAnsi="Times" w:cs="Times"/>
          <w:color w:val="000000"/>
          <w:sz w:val="24"/>
          <w:szCs w:val="24"/>
        </w:rPr>
        <w:t>Yune</w:t>
      </w:r>
      <w:proofErr w:type="spellEnd"/>
      <w:r w:rsidRPr="000E1240">
        <w:rPr>
          <w:rFonts w:ascii="Times" w:hAnsi="Times" w:cs="Times"/>
          <w:color w:val="000000"/>
          <w:sz w:val="24"/>
          <w:szCs w:val="24"/>
        </w:rPr>
        <w:t xml:space="preserve"> SJ, </w:t>
      </w:r>
      <w:proofErr w:type="spellStart"/>
      <w:r w:rsidRPr="000E1240">
        <w:rPr>
          <w:rFonts w:ascii="Times" w:hAnsi="Times" w:cs="Times"/>
          <w:color w:val="000000"/>
          <w:sz w:val="24"/>
          <w:szCs w:val="24"/>
        </w:rPr>
        <w:t>Im</w:t>
      </w:r>
      <w:proofErr w:type="spellEnd"/>
      <w:r w:rsidRPr="000E1240">
        <w:rPr>
          <w:rFonts w:ascii="Times" w:hAnsi="Times" w:cs="Times"/>
          <w:color w:val="000000"/>
          <w:sz w:val="24"/>
          <w:szCs w:val="24"/>
        </w:rPr>
        <w:t xml:space="preserve"> SJ, Kam BS, Lee SY. </w:t>
      </w:r>
      <w:hyperlink r:id="rId37">
        <w:r w:rsidRPr="000E1240">
          <w:rPr>
            <w:rFonts w:ascii="Times" w:hAnsi="Times" w:cs="Times"/>
            <w:color w:val="000000"/>
            <w:sz w:val="24"/>
            <w:szCs w:val="24"/>
          </w:rPr>
          <w:t>Heart rate variability-measured stress and academic achievement in medical students</w:t>
        </w:r>
      </w:hyperlink>
      <w:r w:rsidRPr="000E1240">
        <w:rPr>
          <w:rFonts w:ascii="Times" w:hAnsi="Times" w:cs="Times"/>
          <w:color w:val="000000"/>
          <w:sz w:val="24"/>
          <w:szCs w:val="24"/>
        </w:rPr>
        <w:t xml:space="preserve">. Medical Principles and Practice. 2020 Dec 16;30(2):193–200. </w:t>
      </w:r>
    </w:p>
    <w:p w14:paraId="05B6EDCE"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4" w:name="bookmark=id.kgcv8k" w:colFirst="0" w:colLast="0"/>
      <w:bookmarkEnd w:id="204"/>
      <w:r w:rsidRPr="000E1240">
        <w:rPr>
          <w:rFonts w:ascii="Times" w:hAnsi="Times" w:cs="Times"/>
          <w:color w:val="000000"/>
          <w:sz w:val="24"/>
          <w:szCs w:val="24"/>
        </w:rPr>
        <w:t xml:space="preserve">36. </w:t>
      </w:r>
      <w:r w:rsidRPr="000E1240">
        <w:rPr>
          <w:rFonts w:ascii="Times" w:hAnsi="Times" w:cs="Times"/>
          <w:color w:val="000000"/>
          <w:sz w:val="24"/>
          <w:szCs w:val="24"/>
        </w:rPr>
        <w:tab/>
        <w:t xml:space="preserve">Methodical recommendations USE </w:t>
      </w:r>
      <w:proofErr w:type="spellStart"/>
      <w:r w:rsidRPr="000E1240">
        <w:rPr>
          <w:rFonts w:ascii="Times" w:hAnsi="Times" w:cs="Times"/>
          <w:color w:val="000000"/>
          <w:sz w:val="24"/>
          <w:szCs w:val="24"/>
        </w:rPr>
        <w:t>KARDiVAR</w:t>
      </w:r>
      <w:proofErr w:type="spellEnd"/>
      <w:r w:rsidRPr="000E1240">
        <w:rPr>
          <w:rFonts w:ascii="Times" w:hAnsi="Times" w:cs="Times"/>
          <w:color w:val="000000"/>
          <w:sz w:val="24"/>
          <w:szCs w:val="24"/>
        </w:rPr>
        <w:t xml:space="preserve"> SYSTEM FOR DETERMINATION OF THE STRESS LEVEL AND ESTIMATION OF THE BODY ADAPTABILITY standards of measurements and physiological interpretation. In 2009. Available from: </w:t>
      </w:r>
      <w:hyperlink r:id="rId38">
        <w:r w:rsidRPr="000E1240">
          <w:rPr>
            <w:rFonts w:ascii="Times" w:hAnsi="Times" w:cs="Times"/>
            <w:color w:val="000000"/>
            <w:sz w:val="24"/>
            <w:szCs w:val="24"/>
          </w:rPr>
          <w:t>https://api.semanticscholar.org/CorpusID:29215863</w:t>
        </w:r>
      </w:hyperlink>
    </w:p>
    <w:p w14:paraId="55CDB2F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5" w:name="bookmark=id.34g0dwd" w:colFirst="0" w:colLast="0"/>
      <w:bookmarkEnd w:id="205"/>
      <w:r w:rsidRPr="000E1240">
        <w:rPr>
          <w:rFonts w:ascii="Times" w:hAnsi="Times" w:cs="Times"/>
          <w:color w:val="000000"/>
          <w:sz w:val="24"/>
          <w:szCs w:val="24"/>
        </w:rPr>
        <w:t xml:space="preserve">37. </w:t>
      </w:r>
      <w:r w:rsidRPr="000E1240">
        <w:rPr>
          <w:rFonts w:ascii="Times" w:hAnsi="Times" w:cs="Times"/>
          <w:color w:val="000000"/>
          <w:sz w:val="24"/>
          <w:szCs w:val="24"/>
        </w:rPr>
        <w:tab/>
      </w:r>
      <w:proofErr w:type="spellStart"/>
      <w:r w:rsidRPr="000E1240">
        <w:rPr>
          <w:rFonts w:ascii="Times" w:hAnsi="Times" w:cs="Times"/>
          <w:color w:val="000000"/>
          <w:sz w:val="24"/>
          <w:szCs w:val="24"/>
        </w:rPr>
        <w:t>Rikli</w:t>
      </w:r>
      <w:proofErr w:type="spellEnd"/>
      <w:r w:rsidRPr="000E1240">
        <w:rPr>
          <w:rFonts w:ascii="Times" w:hAnsi="Times" w:cs="Times"/>
          <w:color w:val="000000"/>
          <w:sz w:val="24"/>
          <w:szCs w:val="24"/>
        </w:rPr>
        <w:t xml:space="preserve"> RE, Jones CJ. Functional fitness normative scores for community-residing older adults, ages 60-94. Journal of Aging and Physical Activity [Internet]. </w:t>
      </w:r>
      <w:proofErr w:type="gramStart"/>
      <w:r w:rsidRPr="000E1240">
        <w:rPr>
          <w:rFonts w:ascii="Times" w:hAnsi="Times" w:cs="Times"/>
          <w:color w:val="000000"/>
          <w:sz w:val="24"/>
          <w:szCs w:val="24"/>
        </w:rPr>
        <w:t>1999;7:162</w:t>
      </w:r>
      <w:proofErr w:type="gramEnd"/>
      <w:r w:rsidRPr="000E1240">
        <w:rPr>
          <w:rFonts w:ascii="Times" w:hAnsi="Times" w:cs="Times"/>
          <w:color w:val="000000"/>
          <w:sz w:val="24"/>
          <w:szCs w:val="24"/>
        </w:rPr>
        <w:t xml:space="preserve">–81. Available from: </w:t>
      </w:r>
      <w:hyperlink r:id="rId39">
        <w:r w:rsidRPr="000E1240">
          <w:rPr>
            <w:rFonts w:ascii="Times" w:hAnsi="Times" w:cs="Times"/>
            <w:color w:val="000000"/>
            <w:sz w:val="24"/>
            <w:szCs w:val="24"/>
          </w:rPr>
          <w:t>https://journals.humankinetics.com/view/journals/japa/7/2/article-p162.xml</w:t>
        </w:r>
      </w:hyperlink>
    </w:p>
    <w:p w14:paraId="4F57208B"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6" w:name="bookmark=id.1jlao46" w:colFirst="0" w:colLast="0"/>
      <w:bookmarkEnd w:id="206"/>
      <w:r w:rsidRPr="000E1240">
        <w:rPr>
          <w:rFonts w:ascii="Times" w:hAnsi="Times" w:cs="Times"/>
          <w:color w:val="000000"/>
          <w:sz w:val="24"/>
          <w:szCs w:val="24"/>
        </w:rPr>
        <w:t xml:space="preserve">38. </w:t>
      </w:r>
      <w:r w:rsidRPr="000E1240">
        <w:rPr>
          <w:rFonts w:ascii="Times" w:hAnsi="Times" w:cs="Times"/>
          <w:color w:val="000000"/>
          <w:sz w:val="24"/>
          <w:szCs w:val="24"/>
        </w:rPr>
        <w:tab/>
      </w:r>
      <w:proofErr w:type="spellStart"/>
      <w:r w:rsidRPr="000E1240">
        <w:rPr>
          <w:rFonts w:ascii="Times" w:hAnsi="Times" w:cs="Times"/>
          <w:color w:val="000000"/>
          <w:sz w:val="24"/>
          <w:szCs w:val="24"/>
        </w:rPr>
        <w:t>Gana</w:t>
      </w:r>
      <w:proofErr w:type="spellEnd"/>
      <w:r w:rsidRPr="000E1240">
        <w:rPr>
          <w:rFonts w:ascii="Times" w:hAnsi="Times" w:cs="Times"/>
          <w:color w:val="000000"/>
          <w:sz w:val="24"/>
          <w:szCs w:val="24"/>
        </w:rPr>
        <w:t xml:space="preserve"> K, Bailly N, </w:t>
      </w:r>
      <w:proofErr w:type="spellStart"/>
      <w:r w:rsidRPr="000E1240">
        <w:rPr>
          <w:rFonts w:ascii="Times" w:hAnsi="Times" w:cs="Times"/>
          <w:color w:val="000000"/>
          <w:sz w:val="24"/>
          <w:szCs w:val="24"/>
        </w:rPr>
        <w:t>Broc</w:t>
      </w:r>
      <w:proofErr w:type="spellEnd"/>
      <w:r w:rsidRPr="000E1240">
        <w:rPr>
          <w:rFonts w:ascii="Times" w:hAnsi="Times" w:cs="Times"/>
          <w:color w:val="000000"/>
          <w:sz w:val="24"/>
          <w:szCs w:val="24"/>
        </w:rPr>
        <w:t xml:space="preserve"> G, </w:t>
      </w:r>
      <w:proofErr w:type="spellStart"/>
      <w:r w:rsidRPr="000E1240">
        <w:rPr>
          <w:rFonts w:ascii="Times" w:hAnsi="Times" w:cs="Times"/>
          <w:color w:val="000000"/>
          <w:sz w:val="24"/>
          <w:szCs w:val="24"/>
        </w:rPr>
        <w:t>Cazauvieilh</w:t>
      </w:r>
      <w:proofErr w:type="spellEnd"/>
      <w:r w:rsidRPr="000E1240">
        <w:rPr>
          <w:rFonts w:ascii="Times" w:hAnsi="Times" w:cs="Times"/>
          <w:color w:val="000000"/>
          <w:sz w:val="24"/>
          <w:szCs w:val="24"/>
        </w:rPr>
        <w:t xml:space="preserve"> C, </w:t>
      </w:r>
      <w:proofErr w:type="spellStart"/>
      <w:r w:rsidRPr="000E1240">
        <w:rPr>
          <w:rFonts w:ascii="Times" w:hAnsi="Times" w:cs="Times"/>
          <w:color w:val="000000"/>
          <w:sz w:val="24"/>
          <w:szCs w:val="24"/>
        </w:rPr>
        <w:t>Boudouda</w:t>
      </w:r>
      <w:proofErr w:type="spellEnd"/>
      <w:r w:rsidRPr="000E1240">
        <w:rPr>
          <w:rFonts w:ascii="Times" w:hAnsi="Times" w:cs="Times"/>
          <w:color w:val="000000"/>
          <w:sz w:val="24"/>
          <w:szCs w:val="24"/>
        </w:rPr>
        <w:t xml:space="preserve"> NE. </w:t>
      </w:r>
      <w:hyperlink r:id="rId40">
        <w:r w:rsidRPr="000E1240">
          <w:rPr>
            <w:rFonts w:ascii="Times" w:hAnsi="Times" w:cs="Times"/>
            <w:color w:val="000000"/>
            <w:sz w:val="24"/>
            <w:szCs w:val="24"/>
          </w:rPr>
          <w:t>The geriatric depression scale: Does it measure depressive mood, depressive affect, or both?</w:t>
        </w:r>
      </w:hyperlink>
      <w:r w:rsidRPr="000E1240">
        <w:rPr>
          <w:rFonts w:ascii="Times" w:hAnsi="Times" w:cs="Times"/>
          <w:color w:val="000000"/>
          <w:sz w:val="24"/>
          <w:szCs w:val="24"/>
        </w:rPr>
        <w:t xml:space="preserve"> International journal of geriatric psychiatry. 2017 Oct;32(10):1150–7. </w:t>
      </w:r>
    </w:p>
    <w:p w14:paraId="5C884F88" w14:textId="24E9862C"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07" w:name="bookmark=id.43ky6rz" w:colFirst="0" w:colLast="0"/>
      <w:bookmarkEnd w:id="207"/>
      <w:r w:rsidRPr="000E1240">
        <w:rPr>
          <w:rFonts w:ascii="Times" w:hAnsi="Times" w:cs="Times"/>
          <w:color w:val="000000"/>
          <w:sz w:val="24"/>
          <w:szCs w:val="24"/>
        </w:rPr>
        <w:lastRenderedPageBreak/>
        <w:t xml:space="preserve">39. </w:t>
      </w:r>
      <w:r w:rsidRPr="000E1240">
        <w:rPr>
          <w:rFonts w:ascii="Times" w:hAnsi="Times" w:cs="Times"/>
          <w:color w:val="000000"/>
          <w:sz w:val="24"/>
          <w:szCs w:val="24"/>
        </w:rPr>
        <w:tab/>
      </w:r>
      <w:proofErr w:type="spellStart"/>
      <w:r w:rsidRPr="000E1240">
        <w:rPr>
          <w:rFonts w:ascii="Times" w:hAnsi="Times" w:cs="Times"/>
          <w:color w:val="000000"/>
          <w:sz w:val="24"/>
          <w:szCs w:val="24"/>
        </w:rPr>
        <w:t>Yesavage</w:t>
      </w:r>
      <w:proofErr w:type="spellEnd"/>
      <w:r w:rsidRPr="000E1240">
        <w:rPr>
          <w:rFonts w:ascii="Times" w:hAnsi="Times" w:cs="Times"/>
          <w:color w:val="000000"/>
          <w:sz w:val="24"/>
          <w:szCs w:val="24"/>
        </w:rPr>
        <w:t xml:space="preserve"> JA, Brink TL, Rose TL, Lum O, Huang V, Adey M, </w:t>
      </w:r>
      <w:proofErr w:type="spellStart"/>
      <w:r w:rsidR="006A1FD0" w:rsidRPr="006A1FD0">
        <w:rPr>
          <w:rFonts w:ascii="Times" w:hAnsi="Times" w:cs="Times"/>
          <w:color w:val="000000"/>
          <w:sz w:val="24"/>
          <w:szCs w:val="24"/>
        </w:rPr>
        <w:t>Leirer</w:t>
      </w:r>
      <w:proofErr w:type="spellEnd"/>
      <w:r w:rsidR="006A1FD0" w:rsidRPr="006A1FD0">
        <w:rPr>
          <w:rFonts w:ascii="Times" w:hAnsi="Times" w:cs="Times"/>
          <w:color w:val="000000"/>
          <w:sz w:val="24"/>
          <w:szCs w:val="24"/>
        </w:rPr>
        <w:t xml:space="preserve"> VO</w:t>
      </w:r>
      <w:r w:rsidRPr="000E1240">
        <w:rPr>
          <w:rFonts w:ascii="Times" w:hAnsi="Times" w:cs="Times"/>
          <w:color w:val="000000"/>
          <w:sz w:val="24"/>
          <w:szCs w:val="24"/>
        </w:rPr>
        <w:t xml:space="preserve">. </w:t>
      </w:r>
      <w:hyperlink r:id="rId41">
        <w:r w:rsidRPr="000E1240">
          <w:rPr>
            <w:rFonts w:ascii="Times" w:hAnsi="Times" w:cs="Times"/>
            <w:color w:val="000000"/>
            <w:sz w:val="24"/>
            <w:szCs w:val="24"/>
          </w:rPr>
          <w:t>Development and validation of a geriatric depression screening scale: A preliminary report</w:t>
        </w:r>
      </w:hyperlink>
      <w:r w:rsidRPr="000E1240">
        <w:rPr>
          <w:rFonts w:ascii="Times" w:hAnsi="Times" w:cs="Times"/>
          <w:color w:val="000000"/>
          <w:sz w:val="24"/>
          <w:szCs w:val="24"/>
        </w:rPr>
        <w:t xml:space="preserve">. Journal of psychiatric research. 1982;17(1):37–49. </w:t>
      </w:r>
    </w:p>
    <w:p w14:paraId="746008D8" w14:textId="77777777" w:rsidR="000E1240" w:rsidRPr="00505419" w:rsidRDefault="000E1240" w:rsidP="000E1240">
      <w:pPr>
        <w:pBdr>
          <w:top w:val="nil"/>
          <w:left w:val="nil"/>
          <w:bottom w:val="nil"/>
          <w:right w:val="nil"/>
          <w:between w:val="nil"/>
        </w:pBdr>
        <w:ind w:left="567" w:hanging="567"/>
        <w:rPr>
          <w:rFonts w:ascii="Times" w:hAnsi="Times"/>
          <w:color w:val="000000"/>
          <w:sz w:val="24"/>
          <w:lang w:val="es-CL"/>
          <w:rPrChange w:id="208" w:author="Matías Castillo-Aguilar" w:date="2024-08-04T20:39:00Z">
            <w:rPr>
              <w:rFonts w:ascii="Times" w:hAnsi="Times"/>
              <w:color w:val="000000"/>
              <w:sz w:val="24"/>
            </w:rPr>
          </w:rPrChange>
        </w:rPr>
      </w:pPr>
      <w:bookmarkStart w:id="209" w:name="bookmark=id.2iq8gzs" w:colFirst="0" w:colLast="0"/>
      <w:bookmarkEnd w:id="209"/>
      <w:r w:rsidRPr="000E1240">
        <w:rPr>
          <w:rFonts w:ascii="Times" w:hAnsi="Times" w:cs="Times"/>
          <w:color w:val="000000"/>
          <w:sz w:val="24"/>
          <w:szCs w:val="24"/>
        </w:rPr>
        <w:t xml:space="preserve">40. </w:t>
      </w:r>
      <w:r w:rsidRPr="000E1240">
        <w:rPr>
          <w:rFonts w:ascii="Times" w:hAnsi="Times" w:cs="Times"/>
          <w:color w:val="000000"/>
          <w:sz w:val="24"/>
          <w:szCs w:val="24"/>
        </w:rPr>
        <w:tab/>
      </w:r>
      <w:proofErr w:type="spellStart"/>
      <w:r w:rsidRPr="00594E4B">
        <w:rPr>
          <w:rFonts w:ascii="Times" w:hAnsi="Times" w:cs="Times"/>
          <w:color w:val="000000"/>
          <w:sz w:val="24"/>
          <w:szCs w:val="24"/>
        </w:rPr>
        <w:t>Zenebe</w:t>
      </w:r>
      <w:proofErr w:type="spellEnd"/>
      <w:r w:rsidRPr="00594E4B">
        <w:rPr>
          <w:rFonts w:ascii="Times" w:hAnsi="Times" w:cs="Times"/>
          <w:color w:val="000000"/>
          <w:sz w:val="24"/>
          <w:szCs w:val="24"/>
        </w:rPr>
        <w:t xml:space="preserve"> Y, </w:t>
      </w:r>
      <w:proofErr w:type="spellStart"/>
      <w:r w:rsidRPr="00594E4B">
        <w:rPr>
          <w:rFonts w:ascii="Times" w:hAnsi="Times" w:cs="Times"/>
          <w:color w:val="000000"/>
          <w:sz w:val="24"/>
          <w:szCs w:val="24"/>
        </w:rPr>
        <w:t>Akele</w:t>
      </w:r>
      <w:proofErr w:type="spellEnd"/>
      <w:r w:rsidRPr="00594E4B">
        <w:rPr>
          <w:rFonts w:ascii="Times" w:hAnsi="Times" w:cs="Times"/>
          <w:color w:val="000000"/>
          <w:sz w:val="24"/>
          <w:szCs w:val="24"/>
        </w:rPr>
        <w:t xml:space="preserve"> B, W/Selassie M, </w:t>
      </w:r>
      <w:proofErr w:type="spellStart"/>
      <w:r w:rsidRPr="00594E4B">
        <w:rPr>
          <w:rFonts w:ascii="Times" w:hAnsi="Times" w:cs="Times"/>
          <w:color w:val="000000"/>
          <w:sz w:val="24"/>
          <w:szCs w:val="24"/>
        </w:rPr>
        <w:t>Necho</w:t>
      </w:r>
      <w:proofErr w:type="spellEnd"/>
      <w:r w:rsidRPr="00594E4B">
        <w:rPr>
          <w:rFonts w:ascii="Times" w:hAnsi="Times" w:cs="Times"/>
          <w:color w:val="000000"/>
          <w:sz w:val="24"/>
          <w:szCs w:val="24"/>
        </w:rPr>
        <w:t xml:space="preserve"> M. </w:t>
      </w:r>
      <w:hyperlink r:id="rId42">
        <w:r w:rsidRPr="000E1240">
          <w:rPr>
            <w:rFonts w:ascii="Times" w:hAnsi="Times" w:cs="Times"/>
            <w:color w:val="000000"/>
            <w:sz w:val="24"/>
            <w:szCs w:val="24"/>
          </w:rPr>
          <w:t>Prevalence and determinants of depression among old age: A systematic review and meta-analysis</w:t>
        </w:r>
      </w:hyperlink>
      <w:r w:rsidRPr="000E1240">
        <w:rPr>
          <w:rFonts w:ascii="Times" w:hAnsi="Times" w:cs="Times"/>
          <w:color w:val="000000"/>
          <w:sz w:val="24"/>
          <w:szCs w:val="24"/>
        </w:rPr>
        <w:t xml:space="preserve">. </w:t>
      </w:r>
      <w:proofErr w:type="spellStart"/>
      <w:r w:rsidRPr="00505419">
        <w:rPr>
          <w:rFonts w:ascii="Times" w:hAnsi="Times"/>
          <w:color w:val="000000"/>
          <w:sz w:val="24"/>
          <w:lang w:val="es-CL"/>
          <w:rPrChange w:id="210" w:author="Matías Castillo-Aguilar" w:date="2024-08-04T20:39:00Z">
            <w:rPr>
              <w:rFonts w:ascii="Times" w:hAnsi="Times"/>
              <w:color w:val="000000"/>
              <w:sz w:val="24"/>
            </w:rPr>
          </w:rPrChange>
        </w:rPr>
        <w:t>Annals</w:t>
      </w:r>
      <w:proofErr w:type="spellEnd"/>
      <w:r w:rsidRPr="00505419">
        <w:rPr>
          <w:rFonts w:ascii="Times" w:hAnsi="Times"/>
          <w:color w:val="000000"/>
          <w:sz w:val="24"/>
          <w:lang w:val="es-CL"/>
          <w:rPrChange w:id="211" w:author="Matías Castillo-Aguilar" w:date="2024-08-04T20:39:00Z">
            <w:rPr>
              <w:rFonts w:ascii="Times" w:hAnsi="Times"/>
              <w:color w:val="000000"/>
              <w:sz w:val="24"/>
            </w:rPr>
          </w:rPrChange>
        </w:rPr>
        <w:t xml:space="preserve"> </w:t>
      </w:r>
      <w:proofErr w:type="spellStart"/>
      <w:r w:rsidRPr="00505419">
        <w:rPr>
          <w:rFonts w:ascii="Times" w:hAnsi="Times"/>
          <w:color w:val="000000"/>
          <w:sz w:val="24"/>
          <w:lang w:val="es-CL"/>
          <w:rPrChange w:id="212" w:author="Matías Castillo-Aguilar" w:date="2024-08-04T20:39:00Z">
            <w:rPr>
              <w:rFonts w:ascii="Times" w:hAnsi="Times"/>
              <w:color w:val="000000"/>
              <w:sz w:val="24"/>
            </w:rPr>
          </w:rPrChange>
        </w:rPr>
        <w:t>of</w:t>
      </w:r>
      <w:proofErr w:type="spellEnd"/>
      <w:r w:rsidRPr="00505419">
        <w:rPr>
          <w:rFonts w:ascii="Times" w:hAnsi="Times"/>
          <w:color w:val="000000"/>
          <w:sz w:val="24"/>
          <w:lang w:val="es-CL"/>
          <w:rPrChange w:id="213" w:author="Matías Castillo-Aguilar" w:date="2024-08-04T20:39:00Z">
            <w:rPr>
              <w:rFonts w:ascii="Times" w:hAnsi="Times"/>
              <w:color w:val="000000"/>
              <w:sz w:val="24"/>
            </w:rPr>
          </w:rPrChange>
        </w:rPr>
        <w:t xml:space="preserve"> general </w:t>
      </w:r>
      <w:proofErr w:type="spellStart"/>
      <w:r w:rsidRPr="00505419">
        <w:rPr>
          <w:rFonts w:ascii="Times" w:hAnsi="Times"/>
          <w:color w:val="000000"/>
          <w:sz w:val="24"/>
          <w:lang w:val="es-CL"/>
          <w:rPrChange w:id="214" w:author="Matías Castillo-Aguilar" w:date="2024-08-04T20:39:00Z">
            <w:rPr>
              <w:rFonts w:ascii="Times" w:hAnsi="Times"/>
              <w:color w:val="000000"/>
              <w:sz w:val="24"/>
            </w:rPr>
          </w:rPrChange>
        </w:rPr>
        <w:t>psychiatry</w:t>
      </w:r>
      <w:proofErr w:type="spellEnd"/>
      <w:r w:rsidRPr="00505419">
        <w:rPr>
          <w:rFonts w:ascii="Times" w:hAnsi="Times"/>
          <w:color w:val="000000"/>
          <w:sz w:val="24"/>
          <w:lang w:val="es-CL"/>
          <w:rPrChange w:id="215" w:author="Matías Castillo-Aguilar" w:date="2024-08-04T20:39:00Z">
            <w:rPr>
              <w:rFonts w:ascii="Times" w:hAnsi="Times"/>
              <w:color w:val="000000"/>
              <w:sz w:val="24"/>
            </w:rPr>
          </w:rPrChange>
        </w:rPr>
        <w:t xml:space="preserve">. 2021 </w:t>
      </w:r>
      <w:proofErr w:type="spellStart"/>
      <w:r w:rsidRPr="00505419">
        <w:rPr>
          <w:rFonts w:ascii="Times" w:hAnsi="Times"/>
          <w:color w:val="000000"/>
          <w:sz w:val="24"/>
          <w:lang w:val="es-CL"/>
          <w:rPrChange w:id="216" w:author="Matías Castillo-Aguilar" w:date="2024-08-04T20:39:00Z">
            <w:rPr>
              <w:rFonts w:ascii="Times" w:hAnsi="Times"/>
              <w:color w:val="000000"/>
              <w:sz w:val="24"/>
            </w:rPr>
          </w:rPrChange>
        </w:rPr>
        <w:t>Dec</w:t>
      </w:r>
      <w:proofErr w:type="spellEnd"/>
      <w:r w:rsidRPr="00505419">
        <w:rPr>
          <w:rFonts w:ascii="Times" w:hAnsi="Times"/>
          <w:color w:val="000000"/>
          <w:sz w:val="24"/>
          <w:lang w:val="es-CL"/>
          <w:rPrChange w:id="217" w:author="Matías Castillo-Aguilar" w:date="2024-08-04T20:39:00Z">
            <w:rPr>
              <w:rFonts w:ascii="Times" w:hAnsi="Times"/>
              <w:color w:val="000000"/>
              <w:sz w:val="24"/>
            </w:rPr>
          </w:rPrChange>
        </w:rPr>
        <w:t xml:space="preserve"> 18;20(1):55. </w:t>
      </w:r>
    </w:p>
    <w:p w14:paraId="23402AA6" w14:textId="6C902F88"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18" w:name="bookmark=id.xvir7l" w:colFirst="0" w:colLast="0"/>
      <w:bookmarkEnd w:id="218"/>
      <w:r w:rsidRPr="000E1240">
        <w:rPr>
          <w:rFonts w:ascii="Times" w:hAnsi="Times" w:cs="Times"/>
          <w:color w:val="000000"/>
          <w:sz w:val="24"/>
          <w:szCs w:val="24"/>
          <w:lang w:val="es-CL"/>
        </w:rPr>
        <w:t xml:space="preserve">41. </w:t>
      </w:r>
      <w:r w:rsidRPr="000E1240">
        <w:rPr>
          <w:rFonts w:ascii="Times" w:hAnsi="Times" w:cs="Times"/>
          <w:color w:val="000000"/>
          <w:sz w:val="24"/>
          <w:szCs w:val="24"/>
          <w:lang w:val="es-CL"/>
        </w:rPr>
        <w:tab/>
        <w:t xml:space="preserve">Fernández-San Martín MI, Andrade-Rosa C, Molina JD, Muñoz PE, Carretero B, Rodríguez M, </w:t>
      </w:r>
      <w:r w:rsidR="006A1FD0">
        <w:rPr>
          <w:rFonts w:ascii="Times" w:hAnsi="Times" w:cs="Times"/>
          <w:color w:val="000000"/>
          <w:sz w:val="24"/>
          <w:szCs w:val="24"/>
          <w:lang w:val="es-CL"/>
        </w:rPr>
        <w:t>Silva A</w:t>
      </w:r>
      <w:r w:rsidRPr="000E1240">
        <w:rPr>
          <w:rFonts w:ascii="Times" w:hAnsi="Times" w:cs="Times"/>
          <w:color w:val="000000"/>
          <w:sz w:val="24"/>
          <w:szCs w:val="24"/>
          <w:lang w:val="es-CL"/>
        </w:rPr>
        <w:t xml:space="preserve">. </w:t>
      </w:r>
      <w:r>
        <w:fldChar w:fldCharType="begin"/>
      </w:r>
      <w:r w:rsidRPr="00505419">
        <w:rPr>
          <w:lang w:val="es-CL"/>
          <w:rPrChange w:id="219" w:author="Matías Castillo-Aguilar" w:date="2024-08-04T20:39:00Z">
            <w:rPr/>
          </w:rPrChange>
        </w:rPr>
        <w:instrText>HYPERLINK "https://doi.org/10.1002/gps.588" \h</w:instrText>
      </w:r>
      <w:r>
        <w:fldChar w:fldCharType="separate"/>
      </w:r>
      <w:r w:rsidRPr="000E1240">
        <w:rPr>
          <w:rFonts w:ascii="Times" w:hAnsi="Times" w:cs="Times"/>
          <w:color w:val="000000"/>
          <w:sz w:val="24"/>
          <w:szCs w:val="24"/>
        </w:rPr>
        <w:t xml:space="preserve">Validation of the </w:t>
      </w:r>
      <w:proofErr w:type="spellStart"/>
      <w:r w:rsidRPr="000E1240">
        <w:rPr>
          <w:rFonts w:ascii="Times" w:hAnsi="Times" w:cs="Times"/>
          <w:color w:val="000000"/>
          <w:sz w:val="24"/>
          <w:szCs w:val="24"/>
        </w:rPr>
        <w:t>spanish</w:t>
      </w:r>
      <w:proofErr w:type="spellEnd"/>
      <w:r w:rsidRPr="000E1240">
        <w:rPr>
          <w:rFonts w:ascii="Times" w:hAnsi="Times" w:cs="Times"/>
          <w:color w:val="000000"/>
          <w:sz w:val="24"/>
          <w:szCs w:val="24"/>
        </w:rPr>
        <w:t xml:space="preserve"> version of the geriatric depression scale (GDS) in primary care</w:t>
      </w:r>
      <w:r>
        <w:rPr>
          <w:rFonts w:ascii="Times" w:hAnsi="Times" w:cs="Times"/>
          <w:color w:val="000000"/>
          <w:sz w:val="24"/>
          <w:szCs w:val="24"/>
        </w:rPr>
        <w:fldChar w:fldCharType="end"/>
      </w:r>
      <w:r w:rsidRPr="000E1240">
        <w:rPr>
          <w:rFonts w:ascii="Times" w:hAnsi="Times" w:cs="Times"/>
          <w:color w:val="000000"/>
          <w:sz w:val="24"/>
          <w:szCs w:val="24"/>
        </w:rPr>
        <w:t xml:space="preserve">. International journal of geriatric psychiatry. 2002 Mar;17(3):279–87. </w:t>
      </w:r>
    </w:p>
    <w:p w14:paraId="6FB0F69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220" w:name="bookmark=id.3hv69ve" w:colFirst="0" w:colLast="0"/>
      <w:bookmarkEnd w:id="220"/>
      <w:r w:rsidRPr="000E1240">
        <w:rPr>
          <w:rFonts w:ascii="Times" w:hAnsi="Times" w:cs="Times"/>
          <w:color w:val="000000"/>
          <w:sz w:val="24"/>
          <w:szCs w:val="24"/>
        </w:rPr>
        <w:t xml:space="preserve">42. </w:t>
      </w:r>
      <w:r w:rsidRPr="000E1240">
        <w:rPr>
          <w:rFonts w:ascii="Times" w:hAnsi="Times" w:cs="Times"/>
          <w:color w:val="000000"/>
          <w:sz w:val="24"/>
          <w:szCs w:val="24"/>
        </w:rPr>
        <w:tab/>
        <w:t xml:space="preserve">Beck AT, Epstein N, Brown G, Steer RA. </w:t>
      </w:r>
      <w:hyperlink r:id="rId43">
        <w:r w:rsidRPr="000E1240">
          <w:rPr>
            <w:rFonts w:ascii="Times" w:hAnsi="Times" w:cs="Times"/>
            <w:color w:val="000000"/>
            <w:sz w:val="24"/>
            <w:szCs w:val="24"/>
          </w:rPr>
          <w:t>An inventory for measuring clinical anxiety: Psychometric properties</w:t>
        </w:r>
      </w:hyperlink>
      <w:r w:rsidRPr="000E1240">
        <w:rPr>
          <w:rFonts w:ascii="Times" w:hAnsi="Times" w:cs="Times"/>
          <w:color w:val="000000"/>
          <w:sz w:val="24"/>
          <w:szCs w:val="24"/>
        </w:rPr>
        <w:t xml:space="preserve">. Journal of consulting and clinical psychology. </w:t>
      </w:r>
      <w:r w:rsidRPr="000E1240">
        <w:rPr>
          <w:rFonts w:ascii="Times" w:hAnsi="Times" w:cs="Times"/>
          <w:color w:val="000000"/>
          <w:sz w:val="24"/>
          <w:szCs w:val="24"/>
          <w:lang w:val="es-CL"/>
        </w:rPr>
        <w:t xml:space="preserve">1988 Dec;56(6):893–7. </w:t>
      </w:r>
    </w:p>
    <w:p w14:paraId="72F132AE"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221" w:name="bookmark=id.1x0gk37" w:colFirst="0" w:colLast="0"/>
      <w:bookmarkEnd w:id="221"/>
      <w:r w:rsidRPr="000E1240">
        <w:rPr>
          <w:rFonts w:ascii="Times" w:hAnsi="Times" w:cs="Times"/>
          <w:color w:val="000000"/>
          <w:sz w:val="24"/>
          <w:szCs w:val="24"/>
          <w:lang w:val="es-CL"/>
        </w:rPr>
        <w:t xml:space="preserve">43. </w:t>
      </w:r>
      <w:r w:rsidRPr="000E1240">
        <w:rPr>
          <w:rFonts w:ascii="Times" w:hAnsi="Times" w:cs="Times"/>
          <w:color w:val="000000"/>
          <w:sz w:val="24"/>
          <w:szCs w:val="24"/>
          <w:lang w:val="es-CL"/>
        </w:rPr>
        <w:tab/>
        <w:t xml:space="preserve">Rodríguez Reynaldo M, Martínez Lugo M, Rodríguez Gómez J. Estudio de las características psicométricas del inventario de ansiedad </w:t>
      </w:r>
      <w:proofErr w:type="spellStart"/>
      <w:r w:rsidRPr="000E1240">
        <w:rPr>
          <w:rFonts w:ascii="Times" w:hAnsi="Times" w:cs="Times"/>
          <w:color w:val="000000"/>
          <w:sz w:val="24"/>
          <w:szCs w:val="24"/>
          <w:lang w:val="es-CL"/>
        </w:rPr>
        <w:t>beck</w:t>
      </w:r>
      <w:proofErr w:type="spellEnd"/>
      <w:r w:rsidRPr="000E1240">
        <w:rPr>
          <w:rFonts w:ascii="Times" w:hAnsi="Times" w:cs="Times"/>
          <w:color w:val="000000"/>
          <w:sz w:val="24"/>
          <w:szCs w:val="24"/>
          <w:lang w:val="es-CL"/>
        </w:rPr>
        <w:t xml:space="preserve"> (en castellano) en una muestra de envejecidos puertorriqueños. Revista Española de Geriatría y Gerontología [Internet]. 2001;36(6):353–60. </w:t>
      </w:r>
      <w:proofErr w:type="spellStart"/>
      <w:r w:rsidRPr="000E1240">
        <w:rPr>
          <w:rFonts w:ascii="Times" w:hAnsi="Times" w:cs="Times"/>
          <w:color w:val="000000"/>
          <w:sz w:val="24"/>
          <w:szCs w:val="24"/>
          <w:lang w:val="es-CL"/>
        </w:rPr>
        <w:t>Available</w:t>
      </w:r>
      <w:proofErr w:type="spellEnd"/>
      <w:r w:rsidRPr="000E1240">
        <w:rPr>
          <w:rFonts w:ascii="Times" w:hAnsi="Times" w:cs="Times"/>
          <w:color w:val="000000"/>
          <w:sz w:val="24"/>
          <w:szCs w:val="24"/>
          <w:lang w:val="es-CL"/>
        </w:rPr>
        <w:t xml:space="preserve"> </w:t>
      </w:r>
      <w:proofErr w:type="spellStart"/>
      <w:r w:rsidRPr="000E1240">
        <w:rPr>
          <w:rFonts w:ascii="Times" w:hAnsi="Times" w:cs="Times"/>
          <w:color w:val="000000"/>
          <w:sz w:val="24"/>
          <w:szCs w:val="24"/>
          <w:lang w:val="es-CL"/>
        </w:rPr>
        <w:t>from</w:t>
      </w:r>
      <w:proofErr w:type="spellEnd"/>
      <w:r w:rsidRPr="000E1240">
        <w:rPr>
          <w:rFonts w:ascii="Times" w:hAnsi="Times" w:cs="Times"/>
          <w:color w:val="000000"/>
          <w:sz w:val="24"/>
          <w:szCs w:val="24"/>
          <w:lang w:val="es-CL"/>
        </w:rPr>
        <w:t xml:space="preserve">: </w:t>
      </w:r>
      <w:r>
        <w:fldChar w:fldCharType="begin"/>
      </w:r>
      <w:r w:rsidRPr="00505419">
        <w:rPr>
          <w:lang w:val="es-CL"/>
          <w:rPrChange w:id="222" w:author="Matías Castillo-Aguilar" w:date="2024-08-04T20:39:00Z">
            <w:rPr/>
          </w:rPrChange>
        </w:rPr>
        <w:instrText>HYPERLINK "https://www.sciencedirect.com/science/article/pii/S0211139X01747555" \h</w:instrText>
      </w:r>
      <w:r>
        <w:fldChar w:fldCharType="separate"/>
      </w:r>
      <w:r w:rsidRPr="000E1240">
        <w:rPr>
          <w:rFonts w:ascii="Times" w:hAnsi="Times" w:cs="Times"/>
          <w:color w:val="000000"/>
          <w:sz w:val="24"/>
          <w:szCs w:val="24"/>
          <w:lang w:val="es-CL"/>
        </w:rPr>
        <w:t>https://www.sciencedirect.com/science/article/pii/S0211139X01747555</w:t>
      </w:r>
      <w:r>
        <w:rPr>
          <w:rFonts w:ascii="Times" w:hAnsi="Times" w:cs="Times"/>
          <w:color w:val="000000"/>
          <w:sz w:val="24"/>
          <w:szCs w:val="24"/>
          <w:lang w:val="es-CL"/>
        </w:rPr>
        <w:fldChar w:fldCharType="end"/>
      </w:r>
    </w:p>
    <w:p w14:paraId="2A323B0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23" w:name="bookmark=id.4h042r0" w:colFirst="0" w:colLast="0"/>
      <w:bookmarkEnd w:id="223"/>
      <w:r w:rsidRPr="000E1240">
        <w:rPr>
          <w:rFonts w:ascii="Times" w:hAnsi="Times" w:cs="Times"/>
          <w:color w:val="000000"/>
          <w:sz w:val="24"/>
          <w:szCs w:val="24"/>
        </w:rPr>
        <w:t xml:space="preserve">44. </w:t>
      </w:r>
      <w:r w:rsidRPr="000E1240">
        <w:rPr>
          <w:rFonts w:ascii="Times" w:hAnsi="Times" w:cs="Times"/>
          <w:color w:val="000000"/>
          <w:sz w:val="24"/>
          <w:szCs w:val="24"/>
        </w:rPr>
        <w:tab/>
        <w:t xml:space="preserve">Imai K, </w:t>
      </w:r>
      <w:proofErr w:type="spellStart"/>
      <w:r w:rsidRPr="000E1240">
        <w:rPr>
          <w:rFonts w:ascii="Times" w:hAnsi="Times" w:cs="Times"/>
          <w:color w:val="000000"/>
          <w:sz w:val="24"/>
          <w:szCs w:val="24"/>
        </w:rPr>
        <w:t>Keele</w:t>
      </w:r>
      <w:proofErr w:type="spellEnd"/>
      <w:r w:rsidRPr="000E1240">
        <w:rPr>
          <w:rFonts w:ascii="Times" w:hAnsi="Times" w:cs="Times"/>
          <w:color w:val="000000"/>
          <w:sz w:val="24"/>
          <w:szCs w:val="24"/>
        </w:rPr>
        <w:t xml:space="preserve"> L, Yamamoto T. Identification, inference, and sensitivity analysis for causal mediation effects. Statistical Science [Internet]. 2010;25(1):51–71. Available from: </w:t>
      </w:r>
      <w:hyperlink r:id="rId44">
        <w:r w:rsidRPr="000E1240">
          <w:rPr>
            <w:rFonts w:ascii="Times" w:hAnsi="Times" w:cs="Times"/>
            <w:color w:val="000000"/>
            <w:sz w:val="24"/>
            <w:szCs w:val="24"/>
          </w:rPr>
          <w:t>http://imai.princeton.edu/research/mediation.html</w:t>
        </w:r>
      </w:hyperlink>
    </w:p>
    <w:p w14:paraId="640EE16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24" w:name="bookmark=id.2w5ecyt" w:colFirst="0" w:colLast="0"/>
      <w:bookmarkEnd w:id="224"/>
      <w:r w:rsidRPr="000E1240">
        <w:rPr>
          <w:rFonts w:ascii="Times" w:hAnsi="Times" w:cs="Times"/>
          <w:color w:val="000000"/>
          <w:sz w:val="24"/>
          <w:szCs w:val="24"/>
        </w:rPr>
        <w:t xml:space="preserve">45. </w:t>
      </w:r>
      <w:r w:rsidRPr="000E1240">
        <w:rPr>
          <w:rFonts w:ascii="Times" w:hAnsi="Times" w:cs="Times"/>
          <w:color w:val="000000"/>
          <w:sz w:val="24"/>
          <w:szCs w:val="24"/>
        </w:rPr>
        <w:tab/>
        <w:t xml:space="preserve">Tingley D, Yamamoto T, Hirose K, </w:t>
      </w:r>
      <w:proofErr w:type="spellStart"/>
      <w:r w:rsidRPr="000E1240">
        <w:rPr>
          <w:rFonts w:ascii="Times" w:hAnsi="Times" w:cs="Times"/>
          <w:color w:val="000000"/>
          <w:sz w:val="24"/>
          <w:szCs w:val="24"/>
        </w:rPr>
        <w:t>Keele</w:t>
      </w:r>
      <w:proofErr w:type="spellEnd"/>
      <w:r w:rsidRPr="000E1240">
        <w:rPr>
          <w:rFonts w:ascii="Times" w:hAnsi="Times" w:cs="Times"/>
          <w:color w:val="000000"/>
          <w:sz w:val="24"/>
          <w:szCs w:val="24"/>
        </w:rPr>
        <w:t xml:space="preserve"> L, Imai K. mediation: R package for causal mediation analysis. Journal of Statistical Software [Internet]. 2014;59(5):1–38. Available from: </w:t>
      </w:r>
      <w:hyperlink r:id="rId45">
        <w:r w:rsidRPr="000E1240">
          <w:rPr>
            <w:rFonts w:ascii="Times" w:hAnsi="Times" w:cs="Times"/>
            <w:color w:val="000000"/>
            <w:sz w:val="24"/>
            <w:szCs w:val="24"/>
          </w:rPr>
          <w:t>http://www.jstatsoft.org/v59/i05/</w:t>
        </w:r>
      </w:hyperlink>
    </w:p>
    <w:p w14:paraId="29E9AA79"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25" w:name="bookmark=id.1baon6m" w:colFirst="0" w:colLast="0"/>
      <w:bookmarkEnd w:id="225"/>
      <w:r w:rsidRPr="000E1240">
        <w:rPr>
          <w:rFonts w:ascii="Times" w:hAnsi="Times" w:cs="Times"/>
          <w:color w:val="000000"/>
          <w:sz w:val="24"/>
          <w:szCs w:val="24"/>
        </w:rPr>
        <w:t xml:space="preserve">46. </w:t>
      </w:r>
      <w:r w:rsidRPr="000E1240">
        <w:rPr>
          <w:rFonts w:ascii="Times" w:hAnsi="Times" w:cs="Times"/>
          <w:color w:val="000000"/>
          <w:sz w:val="24"/>
          <w:szCs w:val="24"/>
        </w:rPr>
        <w:tab/>
        <w:t xml:space="preserve">R Core Team. R: A language and environment for statistical computing [Internet]. Vienna, Austria: R Foundation for Statistical Computing; 2021. Available from: </w:t>
      </w:r>
      <w:hyperlink r:id="rId46">
        <w:r w:rsidRPr="000E1240">
          <w:rPr>
            <w:rFonts w:ascii="Times" w:hAnsi="Times" w:cs="Times"/>
            <w:color w:val="000000"/>
            <w:sz w:val="24"/>
            <w:szCs w:val="24"/>
          </w:rPr>
          <w:t>https://www.R-project.org/</w:t>
        </w:r>
      </w:hyperlink>
    </w:p>
    <w:p w14:paraId="043DA214"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26" w:name="bookmark=id.3vac5uf" w:colFirst="0" w:colLast="0"/>
      <w:bookmarkEnd w:id="226"/>
      <w:r w:rsidRPr="000E1240">
        <w:rPr>
          <w:rFonts w:ascii="Times" w:hAnsi="Times" w:cs="Times"/>
          <w:color w:val="000000"/>
          <w:sz w:val="24"/>
          <w:szCs w:val="24"/>
          <w:lang w:val="es-CL"/>
        </w:rPr>
        <w:t xml:space="preserve">47. </w:t>
      </w:r>
      <w:r w:rsidRPr="000E1240">
        <w:rPr>
          <w:rFonts w:ascii="Times" w:hAnsi="Times" w:cs="Times"/>
          <w:color w:val="000000"/>
          <w:sz w:val="24"/>
          <w:szCs w:val="24"/>
          <w:lang w:val="es-CL"/>
        </w:rPr>
        <w:tab/>
      </w:r>
      <w:proofErr w:type="spellStart"/>
      <w:r w:rsidRPr="000E1240">
        <w:rPr>
          <w:rFonts w:ascii="Times" w:hAnsi="Times" w:cs="Times"/>
          <w:color w:val="000000"/>
          <w:sz w:val="24"/>
          <w:szCs w:val="24"/>
          <w:lang w:val="es-CL"/>
        </w:rPr>
        <w:t>Paranhos</w:t>
      </w:r>
      <w:proofErr w:type="spellEnd"/>
      <w:r w:rsidRPr="000E1240">
        <w:rPr>
          <w:rFonts w:ascii="Times" w:hAnsi="Times" w:cs="Times"/>
          <w:color w:val="000000"/>
          <w:sz w:val="24"/>
          <w:szCs w:val="24"/>
          <w:lang w:val="es-CL"/>
        </w:rPr>
        <w:t xml:space="preserve"> </w:t>
      </w:r>
      <w:proofErr w:type="spellStart"/>
      <w:r w:rsidRPr="000E1240">
        <w:rPr>
          <w:rFonts w:ascii="Times" w:hAnsi="Times" w:cs="Times"/>
          <w:color w:val="000000"/>
          <w:sz w:val="24"/>
          <w:szCs w:val="24"/>
          <w:lang w:val="es-CL"/>
        </w:rPr>
        <w:t>Amorim</w:t>
      </w:r>
      <w:proofErr w:type="spellEnd"/>
      <w:r w:rsidRPr="000E1240">
        <w:rPr>
          <w:rFonts w:ascii="Times" w:hAnsi="Times" w:cs="Times"/>
          <w:color w:val="000000"/>
          <w:sz w:val="24"/>
          <w:szCs w:val="24"/>
          <w:lang w:val="es-CL"/>
        </w:rPr>
        <w:t xml:space="preserve"> DN, Nascimento D da C, Stone W, Alves VP, Coelho </w:t>
      </w:r>
      <w:proofErr w:type="spellStart"/>
      <w:r w:rsidRPr="000E1240">
        <w:rPr>
          <w:rFonts w:ascii="Times" w:hAnsi="Times" w:cs="Times"/>
          <w:color w:val="000000"/>
          <w:sz w:val="24"/>
          <w:szCs w:val="24"/>
          <w:lang w:val="es-CL"/>
        </w:rPr>
        <w:t>Vilaça</w:t>
      </w:r>
      <w:proofErr w:type="spellEnd"/>
      <w:r w:rsidRPr="000E1240">
        <w:rPr>
          <w:rFonts w:ascii="Times" w:hAnsi="Times" w:cs="Times"/>
          <w:color w:val="000000"/>
          <w:sz w:val="24"/>
          <w:szCs w:val="24"/>
          <w:lang w:val="es-CL"/>
        </w:rPr>
        <w:t xml:space="preserve"> E Silva KH. </w:t>
      </w:r>
      <w:r>
        <w:fldChar w:fldCharType="begin"/>
      </w:r>
      <w:r w:rsidRPr="00505419">
        <w:rPr>
          <w:lang w:val="es-CL"/>
          <w:rPrChange w:id="227" w:author="Matías Castillo-Aguilar" w:date="2024-08-04T20:39:00Z">
            <w:rPr/>
          </w:rPrChange>
        </w:rPr>
        <w:instrText>HYPERLINK "https://doi.org/10.1016/j.afos.2022.04.002" \h</w:instrText>
      </w:r>
      <w:r>
        <w:fldChar w:fldCharType="separate"/>
      </w:r>
      <w:r w:rsidRPr="000E1240">
        <w:rPr>
          <w:rFonts w:ascii="Times" w:hAnsi="Times" w:cs="Times"/>
          <w:color w:val="000000"/>
          <w:sz w:val="24"/>
          <w:szCs w:val="24"/>
        </w:rPr>
        <w:t>Body composition and functional performance of older adults</w:t>
      </w:r>
      <w:r>
        <w:rPr>
          <w:rFonts w:ascii="Times" w:hAnsi="Times" w:cs="Times"/>
          <w:color w:val="000000"/>
          <w:sz w:val="24"/>
          <w:szCs w:val="24"/>
        </w:rPr>
        <w:fldChar w:fldCharType="end"/>
      </w:r>
      <w:r w:rsidRPr="000E1240">
        <w:rPr>
          <w:rFonts w:ascii="Times" w:hAnsi="Times" w:cs="Times"/>
          <w:color w:val="000000"/>
          <w:sz w:val="24"/>
          <w:szCs w:val="24"/>
        </w:rPr>
        <w:t xml:space="preserve">. Osteoporosis and sarcopenia. 2022 Jun;8(2):86–91. </w:t>
      </w:r>
    </w:p>
    <w:p w14:paraId="4B7F7CA2"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228" w:name="bookmark=id.2afmg28" w:colFirst="0" w:colLast="0"/>
      <w:bookmarkEnd w:id="228"/>
      <w:r w:rsidRPr="000E1240">
        <w:rPr>
          <w:rFonts w:ascii="Times" w:hAnsi="Times" w:cs="Times"/>
          <w:color w:val="000000"/>
          <w:sz w:val="24"/>
          <w:szCs w:val="24"/>
        </w:rPr>
        <w:t xml:space="preserve">48. </w:t>
      </w:r>
      <w:r w:rsidRPr="000E1240">
        <w:rPr>
          <w:rFonts w:ascii="Times" w:hAnsi="Times" w:cs="Times"/>
          <w:color w:val="000000"/>
          <w:sz w:val="24"/>
          <w:szCs w:val="24"/>
        </w:rPr>
        <w:tab/>
      </w:r>
      <w:proofErr w:type="spellStart"/>
      <w:r w:rsidRPr="000E1240">
        <w:rPr>
          <w:rFonts w:ascii="Times" w:hAnsi="Times" w:cs="Times"/>
          <w:color w:val="000000"/>
          <w:sz w:val="24"/>
          <w:szCs w:val="24"/>
        </w:rPr>
        <w:t>Fatyga-Kotula</w:t>
      </w:r>
      <w:proofErr w:type="spellEnd"/>
      <w:r w:rsidRPr="000E1240">
        <w:rPr>
          <w:rFonts w:ascii="Times" w:hAnsi="Times" w:cs="Times"/>
          <w:color w:val="000000"/>
          <w:sz w:val="24"/>
          <w:szCs w:val="24"/>
        </w:rPr>
        <w:t xml:space="preserve"> P, </w:t>
      </w:r>
      <w:proofErr w:type="spellStart"/>
      <w:r w:rsidRPr="000E1240">
        <w:rPr>
          <w:rFonts w:ascii="Times" w:hAnsi="Times" w:cs="Times"/>
          <w:color w:val="000000"/>
          <w:sz w:val="24"/>
          <w:szCs w:val="24"/>
        </w:rPr>
        <w:t>Wizner</w:t>
      </w:r>
      <w:proofErr w:type="spellEnd"/>
      <w:r w:rsidRPr="000E1240">
        <w:rPr>
          <w:rFonts w:ascii="Times" w:hAnsi="Times" w:cs="Times"/>
          <w:color w:val="000000"/>
          <w:sz w:val="24"/>
          <w:szCs w:val="24"/>
        </w:rPr>
        <w:t xml:space="preserve"> B, </w:t>
      </w:r>
      <w:proofErr w:type="spellStart"/>
      <w:r w:rsidRPr="000E1240">
        <w:rPr>
          <w:rFonts w:ascii="Times" w:hAnsi="Times" w:cs="Times"/>
          <w:color w:val="000000"/>
          <w:sz w:val="24"/>
          <w:szCs w:val="24"/>
        </w:rPr>
        <w:t>Fedyk-Łukasik</w:t>
      </w:r>
      <w:proofErr w:type="spellEnd"/>
      <w:r w:rsidRPr="000E1240">
        <w:rPr>
          <w:rFonts w:ascii="Times" w:hAnsi="Times" w:cs="Times"/>
          <w:color w:val="000000"/>
          <w:sz w:val="24"/>
          <w:szCs w:val="24"/>
        </w:rPr>
        <w:t xml:space="preserve"> M, </w:t>
      </w:r>
      <w:proofErr w:type="spellStart"/>
      <w:r w:rsidRPr="000E1240">
        <w:rPr>
          <w:rFonts w:ascii="Times" w:hAnsi="Times" w:cs="Times"/>
          <w:color w:val="000000"/>
          <w:sz w:val="24"/>
          <w:szCs w:val="24"/>
        </w:rPr>
        <w:t>Grodzicki</w:t>
      </w:r>
      <w:proofErr w:type="spellEnd"/>
      <w:r w:rsidRPr="000E1240">
        <w:rPr>
          <w:rFonts w:ascii="Times" w:hAnsi="Times" w:cs="Times"/>
          <w:color w:val="000000"/>
          <w:sz w:val="24"/>
          <w:szCs w:val="24"/>
        </w:rPr>
        <w:t xml:space="preserve"> T, </w:t>
      </w:r>
      <w:proofErr w:type="spellStart"/>
      <w:r w:rsidRPr="000E1240">
        <w:rPr>
          <w:rFonts w:ascii="Times" w:hAnsi="Times" w:cs="Times"/>
          <w:color w:val="000000"/>
          <w:sz w:val="24"/>
          <w:szCs w:val="24"/>
        </w:rPr>
        <w:t>Skalska</w:t>
      </w:r>
      <w:proofErr w:type="spellEnd"/>
      <w:r w:rsidRPr="000E1240">
        <w:rPr>
          <w:rFonts w:ascii="Times" w:hAnsi="Times" w:cs="Times"/>
          <w:color w:val="000000"/>
          <w:sz w:val="24"/>
          <w:szCs w:val="24"/>
        </w:rPr>
        <w:t xml:space="preserve"> A. </w:t>
      </w:r>
      <w:hyperlink r:id="rId47">
        <w:r w:rsidRPr="000E1240">
          <w:rPr>
            <w:rFonts w:ascii="Times" w:hAnsi="Times" w:cs="Times"/>
            <w:color w:val="000000"/>
            <w:sz w:val="24"/>
            <w:szCs w:val="24"/>
          </w:rPr>
          <w:t>New insights on the link between body composition, nutritional status and physical performance in elderly outpatients</w:t>
        </w:r>
      </w:hyperlink>
      <w:r w:rsidRPr="000E1240">
        <w:rPr>
          <w:rFonts w:ascii="Times" w:hAnsi="Times" w:cs="Times"/>
          <w:color w:val="000000"/>
          <w:sz w:val="24"/>
          <w:szCs w:val="24"/>
        </w:rPr>
        <w:t xml:space="preserve">. </w:t>
      </w:r>
      <w:r w:rsidRPr="000E1240">
        <w:rPr>
          <w:rFonts w:ascii="Times" w:hAnsi="Times" w:cs="Times"/>
          <w:color w:val="000000"/>
          <w:sz w:val="24"/>
          <w:szCs w:val="24"/>
          <w:lang w:val="es-CL"/>
        </w:rPr>
        <w:t xml:space="preserve">Folia medica </w:t>
      </w:r>
      <w:proofErr w:type="spellStart"/>
      <w:r w:rsidRPr="000E1240">
        <w:rPr>
          <w:rFonts w:ascii="Times" w:hAnsi="Times" w:cs="Times"/>
          <w:color w:val="000000"/>
          <w:sz w:val="24"/>
          <w:szCs w:val="24"/>
          <w:lang w:val="es-CL"/>
        </w:rPr>
        <w:t>Cracoviensia</w:t>
      </w:r>
      <w:proofErr w:type="spellEnd"/>
      <w:r w:rsidRPr="000E1240">
        <w:rPr>
          <w:rFonts w:ascii="Times" w:hAnsi="Times" w:cs="Times"/>
          <w:color w:val="000000"/>
          <w:sz w:val="24"/>
          <w:szCs w:val="24"/>
          <w:lang w:val="es-CL"/>
        </w:rPr>
        <w:t xml:space="preserve">. 2022;62(2):37–48. </w:t>
      </w:r>
    </w:p>
    <w:p w14:paraId="74DD227F" w14:textId="1E6F59AB"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29" w:name="bookmark=id.pkwqa1" w:colFirst="0" w:colLast="0"/>
      <w:bookmarkEnd w:id="229"/>
      <w:r w:rsidRPr="000E1240">
        <w:rPr>
          <w:rFonts w:ascii="Times" w:hAnsi="Times" w:cs="Times"/>
          <w:color w:val="000000"/>
          <w:sz w:val="24"/>
          <w:szCs w:val="24"/>
          <w:lang w:val="es-CL"/>
        </w:rPr>
        <w:t xml:space="preserve">49. </w:t>
      </w:r>
      <w:r w:rsidRPr="000E1240">
        <w:rPr>
          <w:rFonts w:ascii="Times" w:hAnsi="Times" w:cs="Times"/>
          <w:color w:val="000000"/>
          <w:sz w:val="24"/>
          <w:szCs w:val="24"/>
          <w:lang w:val="es-CL"/>
        </w:rPr>
        <w:tab/>
        <w:t xml:space="preserve">Ramírez-Vélez R, Correa-Bautista JE, </w:t>
      </w:r>
      <w:proofErr w:type="spellStart"/>
      <w:r w:rsidRPr="000E1240">
        <w:rPr>
          <w:rFonts w:ascii="Times" w:hAnsi="Times" w:cs="Times"/>
          <w:color w:val="000000"/>
          <w:sz w:val="24"/>
          <w:szCs w:val="24"/>
          <w:lang w:val="es-CL"/>
        </w:rPr>
        <w:t>Lobelo</w:t>
      </w:r>
      <w:proofErr w:type="spellEnd"/>
      <w:r w:rsidRPr="000E1240">
        <w:rPr>
          <w:rFonts w:ascii="Times" w:hAnsi="Times" w:cs="Times"/>
          <w:color w:val="000000"/>
          <w:sz w:val="24"/>
          <w:szCs w:val="24"/>
          <w:lang w:val="es-CL"/>
        </w:rPr>
        <w:t xml:space="preserve"> F, Izquierdo M, Alonso-Martínez A, Rodríguez-Rodríguez F, </w:t>
      </w:r>
      <w:r w:rsidR="009942EC" w:rsidRPr="009942EC">
        <w:rPr>
          <w:rFonts w:ascii="Times" w:hAnsi="Times" w:cs="Times"/>
          <w:color w:val="000000"/>
          <w:sz w:val="24"/>
          <w:szCs w:val="24"/>
          <w:lang w:val="es-CL"/>
        </w:rPr>
        <w:t>Cristi-Montero C</w:t>
      </w:r>
      <w:r w:rsidRPr="000E1240">
        <w:rPr>
          <w:rFonts w:ascii="Times" w:hAnsi="Times" w:cs="Times"/>
          <w:color w:val="000000"/>
          <w:sz w:val="24"/>
          <w:szCs w:val="24"/>
          <w:lang w:val="es-CL"/>
        </w:rPr>
        <w:t xml:space="preserve">. </w:t>
      </w:r>
      <w:hyperlink r:id="rId48">
        <w:r w:rsidRPr="000E1240">
          <w:rPr>
            <w:rFonts w:ascii="Times" w:hAnsi="Times" w:cs="Times"/>
            <w:color w:val="000000"/>
            <w:sz w:val="24"/>
            <w:szCs w:val="24"/>
          </w:rPr>
          <w:t xml:space="preserve">High muscular fitness has a powerful </w:t>
        </w:r>
        <w:r w:rsidRPr="000E1240">
          <w:rPr>
            <w:rFonts w:ascii="Times" w:hAnsi="Times" w:cs="Times"/>
            <w:color w:val="000000"/>
            <w:sz w:val="24"/>
            <w:szCs w:val="24"/>
          </w:rPr>
          <w:lastRenderedPageBreak/>
          <w:t>protective cardiometabolic effect in adults: Influence of weight status</w:t>
        </w:r>
      </w:hyperlink>
      <w:r w:rsidRPr="000E1240">
        <w:rPr>
          <w:rFonts w:ascii="Times" w:hAnsi="Times" w:cs="Times"/>
          <w:color w:val="000000"/>
          <w:sz w:val="24"/>
          <w:szCs w:val="24"/>
        </w:rPr>
        <w:t xml:space="preserve">. BMC public health. 2016 Sep 23;16(1):1012. </w:t>
      </w:r>
    </w:p>
    <w:p w14:paraId="6281658F" w14:textId="77777777" w:rsidR="000E1240" w:rsidRPr="00594E4B"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230" w:name="bookmark=id.39kk8xu" w:colFirst="0" w:colLast="0"/>
      <w:bookmarkEnd w:id="230"/>
      <w:r w:rsidRPr="000E1240">
        <w:rPr>
          <w:rFonts w:ascii="Times" w:hAnsi="Times" w:cs="Times"/>
          <w:color w:val="000000"/>
          <w:sz w:val="24"/>
          <w:szCs w:val="24"/>
        </w:rPr>
        <w:t xml:space="preserve">50. </w:t>
      </w:r>
      <w:r w:rsidRPr="000E1240">
        <w:rPr>
          <w:rFonts w:ascii="Times" w:hAnsi="Times" w:cs="Times"/>
          <w:color w:val="000000"/>
          <w:sz w:val="24"/>
          <w:szCs w:val="24"/>
        </w:rPr>
        <w:tab/>
        <w:t xml:space="preserve">Morgan PT, </w:t>
      </w:r>
      <w:proofErr w:type="spellStart"/>
      <w:r w:rsidRPr="000E1240">
        <w:rPr>
          <w:rFonts w:ascii="Times" w:hAnsi="Times" w:cs="Times"/>
          <w:color w:val="000000"/>
          <w:sz w:val="24"/>
          <w:szCs w:val="24"/>
        </w:rPr>
        <w:t>Smeuninx</w:t>
      </w:r>
      <w:proofErr w:type="spellEnd"/>
      <w:r w:rsidRPr="000E1240">
        <w:rPr>
          <w:rFonts w:ascii="Times" w:hAnsi="Times" w:cs="Times"/>
          <w:color w:val="000000"/>
          <w:sz w:val="24"/>
          <w:szCs w:val="24"/>
        </w:rPr>
        <w:t xml:space="preserve"> B, Breen L. </w:t>
      </w:r>
      <w:hyperlink r:id="rId49">
        <w:r w:rsidRPr="000E1240">
          <w:rPr>
            <w:rFonts w:ascii="Times" w:hAnsi="Times" w:cs="Times"/>
            <w:color w:val="000000"/>
            <w:sz w:val="24"/>
            <w:szCs w:val="24"/>
          </w:rPr>
          <w:t>Exploring the impact of obesity on skeletal muscle function in older age</w:t>
        </w:r>
      </w:hyperlink>
      <w:r w:rsidRPr="000E1240">
        <w:rPr>
          <w:rFonts w:ascii="Times" w:hAnsi="Times" w:cs="Times"/>
          <w:color w:val="000000"/>
          <w:sz w:val="24"/>
          <w:szCs w:val="24"/>
        </w:rPr>
        <w:t xml:space="preserve">. </w:t>
      </w:r>
      <w:proofErr w:type="spellStart"/>
      <w:r w:rsidRPr="00594E4B">
        <w:rPr>
          <w:rFonts w:ascii="Times" w:hAnsi="Times" w:cs="Times"/>
          <w:color w:val="000000"/>
          <w:sz w:val="24"/>
          <w:szCs w:val="24"/>
          <w:lang w:val="es-CL"/>
        </w:rPr>
        <w:t>Frontiers</w:t>
      </w:r>
      <w:proofErr w:type="spellEnd"/>
      <w:r w:rsidRPr="00594E4B">
        <w:rPr>
          <w:rFonts w:ascii="Times" w:hAnsi="Times" w:cs="Times"/>
          <w:color w:val="000000"/>
          <w:sz w:val="24"/>
          <w:szCs w:val="24"/>
          <w:lang w:val="es-CL"/>
        </w:rPr>
        <w:t xml:space="preserve"> in </w:t>
      </w:r>
      <w:proofErr w:type="spellStart"/>
      <w:r w:rsidRPr="00594E4B">
        <w:rPr>
          <w:rFonts w:ascii="Times" w:hAnsi="Times" w:cs="Times"/>
          <w:color w:val="000000"/>
          <w:sz w:val="24"/>
          <w:szCs w:val="24"/>
          <w:lang w:val="es-CL"/>
        </w:rPr>
        <w:t>nutrition</w:t>
      </w:r>
      <w:proofErr w:type="spellEnd"/>
      <w:r w:rsidRPr="00594E4B">
        <w:rPr>
          <w:rFonts w:ascii="Times" w:hAnsi="Times" w:cs="Times"/>
          <w:color w:val="000000"/>
          <w:sz w:val="24"/>
          <w:szCs w:val="24"/>
          <w:lang w:val="es-CL"/>
        </w:rPr>
        <w:t xml:space="preserve">. 2020 </w:t>
      </w:r>
      <w:proofErr w:type="spellStart"/>
      <w:r w:rsidRPr="00594E4B">
        <w:rPr>
          <w:rFonts w:ascii="Times" w:hAnsi="Times" w:cs="Times"/>
          <w:color w:val="000000"/>
          <w:sz w:val="24"/>
          <w:szCs w:val="24"/>
          <w:lang w:val="es-CL"/>
        </w:rPr>
        <w:t>Dec</w:t>
      </w:r>
      <w:proofErr w:type="spellEnd"/>
      <w:r w:rsidRPr="00594E4B">
        <w:rPr>
          <w:rFonts w:ascii="Times" w:hAnsi="Times" w:cs="Times"/>
          <w:color w:val="000000"/>
          <w:sz w:val="24"/>
          <w:szCs w:val="24"/>
          <w:lang w:val="es-CL"/>
        </w:rPr>
        <w:t xml:space="preserve"> 1;7:569904. </w:t>
      </w:r>
    </w:p>
    <w:p w14:paraId="19220FDE" w14:textId="6F1E648B"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31" w:name="bookmark=id.1opuj5n" w:colFirst="0" w:colLast="0"/>
      <w:bookmarkEnd w:id="231"/>
      <w:r w:rsidRPr="003758C5">
        <w:rPr>
          <w:rFonts w:ascii="Times" w:hAnsi="Times" w:cs="Times"/>
          <w:color w:val="000000"/>
          <w:sz w:val="24"/>
          <w:szCs w:val="24"/>
          <w:lang w:val="es-CL"/>
        </w:rPr>
        <w:t xml:space="preserve">51. </w:t>
      </w:r>
      <w:r w:rsidRPr="003758C5">
        <w:rPr>
          <w:rFonts w:ascii="Times" w:hAnsi="Times" w:cs="Times"/>
          <w:color w:val="000000"/>
          <w:sz w:val="24"/>
          <w:szCs w:val="24"/>
          <w:lang w:val="es-CL"/>
        </w:rPr>
        <w:tab/>
      </w:r>
      <w:proofErr w:type="spellStart"/>
      <w:r w:rsidRPr="000E1240">
        <w:rPr>
          <w:rFonts w:ascii="Times" w:hAnsi="Times" w:cs="Times"/>
          <w:color w:val="000000"/>
          <w:sz w:val="24"/>
          <w:szCs w:val="24"/>
          <w:lang w:val="es-CL"/>
        </w:rPr>
        <w:t>Sarmento</w:t>
      </w:r>
      <w:proofErr w:type="spellEnd"/>
      <w:r w:rsidRPr="000E1240">
        <w:rPr>
          <w:rFonts w:ascii="Times" w:hAnsi="Times" w:cs="Times"/>
          <w:color w:val="000000"/>
          <w:sz w:val="24"/>
          <w:szCs w:val="24"/>
          <w:lang w:val="es-CL"/>
        </w:rPr>
        <w:t xml:space="preserve"> A de O, Santos A da C, </w:t>
      </w:r>
      <w:proofErr w:type="spellStart"/>
      <w:r w:rsidRPr="000E1240">
        <w:rPr>
          <w:rFonts w:ascii="Times" w:hAnsi="Times" w:cs="Times"/>
          <w:color w:val="000000"/>
          <w:sz w:val="24"/>
          <w:szCs w:val="24"/>
          <w:lang w:val="es-CL"/>
        </w:rPr>
        <w:t>Trombetta</w:t>
      </w:r>
      <w:proofErr w:type="spellEnd"/>
      <w:r w:rsidRPr="000E1240">
        <w:rPr>
          <w:rFonts w:ascii="Times" w:hAnsi="Times" w:cs="Times"/>
          <w:color w:val="000000"/>
          <w:sz w:val="24"/>
          <w:szCs w:val="24"/>
          <w:lang w:val="es-CL"/>
        </w:rPr>
        <w:t xml:space="preserve"> IC, Dantas MM, Oliveira Marques AC, Nascimento LS do, </w:t>
      </w:r>
      <w:r w:rsidR="009942EC" w:rsidRPr="009942EC">
        <w:rPr>
          <w:rFonts w:ascii="Times" w:hAnsi="Times" w:cs="Times"/>
          <w:color w:val="000000"/>
          <w:sz w:val="24"/>
          <w:szCs w:val="24"/>
          <w:lang w:val="es-CL"/>
        </w:rPr>
        <w:t xml:space="preserve">Barbosa BT, Dos Santos MR, Andrade MDA, </w:t>
      </w:r>
      <w:proofErr w:type="spellStart"/>
      <w:r w:rsidR="009942EC" w:rsidRPr="009942EC">
        <w:rPr>
          <w:rFonts w:ascii="Times" w:hAnsi="Times" w:cs="Times"/>
          <w:color w:val="000000"/>
          <w:sz w:val="24"/>
          <w:szCs w:val="24"/>
          <w:lang w:val="es-CL"/>
        </w:rPr>
        <w:t>Jaguaribe</w:t>
      </w:r>
      <w:proofErr w:type="spellEnd"/>
      <w:r w:rsidR="009942EC" w:rsidRPr="009942EC">
        <w:rPr>
          <w:rFonts w:ascii="Times" w:hAnsi="Times" w:cs="Times"/>
          <w:color w:val="000000"/>
          <w:sz w:val="24"/>
          <w:szCs w:val="24"/>
          <w:lang w:val="es-CL"/>
        </w:rPr>
        <w:t>-Lima AM, Brasileiro-Santos MDS</w:t>
      </w:r>
      <w:r w:rsidRPr="000E1240">
        <w:rPr>
          <w:rFonts w:ascii="Times" w:hAnsi="Times" w:cs="Times"/>
          <w:color w:val="000000"/>
          <w:sz w:val="24"/>
          <w:szCs w:val="24"/>
          <w:lang w:val="es-CL"/>
        </w:rPr>
        <w:t xml:space="preserve">. </w:t>
      </w:r>
      <w:hyperlink r:id="rId50">
        <w:r w:rsidRPr="000E1240">
          <w:rPr>
            <w:rFonts w:ascii="Times" w:hAnsi="Times" w:cs="Times"/>
            <w:color w:val="000000"/>
            <w:sz w:val="24"/>
            <w:szCs w:val="24"/>
          </w:rPr>
          <w:t>Regular physical exercise improves cardiac autonomic and muscle vasodilatory responses to isometric exercise in healthy elderly</w:t>
        </w:r>
      </w:hyperlink>
      <w:r w:rsidRPr="000E1240">
        <w:rPr>
          <w:rFonts w:ascii="Times" w:hAnsi="Times" w:cs="Times"/>
          <w:color w:val="000000"/>
          <w:sz w:val="24"/>
          <w:szCs w:val="24"/>
        </w:rPr>
        <w:t xml:space="preserve">. Clinical interventions in aging. 2017 Jun </w:t>
      </w:r>
      <w:proofErr w:type="gramStart"/>
      <w:r w:rsidRPr="000E1240">
        <w:rPr>
          <w:rFonts w:ascii="Times" w:hAnsi="Times" w:cs="Times"/>
          <w:color w:val="000000"/>
          <w:sz w:val="24"/>
          <w:szCs w:val="24"/>
        </w:rPr>
        <w:t>28;12:1021</w:t>
      </w:r>
      <w:proofErr w:type="gramEnd"/>
      <w:r w:rsidRPr="000E1240">
        <w:rPr>
          <w:rFonts w:ascii="Times" w:hAnsi="Times" w:cs="Times"/>
          <w:color w:val="000000"/>
          <w:sz w:val="24"/>
          <w:szCs w:val="24"/>
        </w:rPr>
        <w:t xml:space="preserve">–8. </w:t>
      </w:r>
    </w:p>
    <w:p w14:paraId="4AC78739" w14:textId="542BFE1A" w:rsidR="000E1240" w:rsidRPr="009808C4" w:rsidRDefault="000E1240" w:rsidP="000E1240">
      <w:pPr>
        <w:pBdr>
          <w:top w:val="nil"/>
          <w:left w:val="nil"/>
          <w:bottom w:val="nil"/>
          <w:right w:val="nil"/>
          <w:between w:val="nil"/>
        </w:pBdr>
        <w:ind w:left="567" w:hanging="567"/>
        <w:rPr>
          <w:rFonts w:ascii="Times" w:hAnsi="Times" w:cs="Times"/>
          <w:color w:val="000000"/>
          <w:sz w:val="24"/>
          <w:szCs w:val="24"/>
          <w:lang w:val="es-CL"/>
        </w:rPr>
      </w:pPr>
      <w:bookmarkStart w:id="232" w:name="bookmark=id.48pi1tg" w:colFirst="0" w:colLast="0"/>
      <w:bookmarkEnd w:id="232"/>
      <w:r w:rsidRPr="000E1240">
        <w:rPr>
          <w:rFonts w:ascii="Times" w:hAnsi="Times" w:cs="Times"/>
          <w:color w:val="000000"/>
          <w:sz w:val="24"/>
          <w:szCs w:val="24"/>
        </w:rPr>
        <w:t xml:space="preserve">52. </w:t>
      </w:r>
      <w:r w:rsidRPr="000E1240">
        <w:rPr>
          <w:rFonts w:ascii="Times" w:hAnsi="Times" w:cs="Times"/>
          <w:color w:val="000000"/>
          <w:sz w:val="24"/>
          <w:szCs w:val="24"/>
        </w:rPr>
        <w:tab/>
        <w:t xml:space="preserve">Soares-Miranda L, </w:t>
      </w:r>
      <w:proofErr w:type="spellStart"/>
      <w:r w:rsidRPr="000E1240">
        <w:rPr>
          <w:rFonts w:ascii="Times" w:hAnsi="Times" w:cs="Times"/>
          <w:color w:val="000000"/>
          <w:sz w:val="24"/>
          <w:szCs w:val="24"/>
        </w:rPr>
        <w:t>Sattelmair</w:t>
      </w:r>
      <w:proofErr w:type="spellEnd"/>
      <w:r w:rsidRPr="000E1240">
        <w:rPr>
          <w:rFonts w:ascii="Times" w:hAnsi="Times" w:cs="Times"/>
          <w:color w:val="000000"/>
          <w:sz w:val="24"/>
          <w:szCs w:val="24"/>
        </w:rPr>
        <w:t xml:space="preserve"> J, Chaves P, Duncan GE, </w:t>
      </w:r>
      <w:proofErr w:type="spellStart"/>
      <w:r w:rsidRPr="000E1240">
        <w:rPr>
          <w:rFonts w:ascii="Times" w:hAnsi="Times" w:cs="Times"/>
          <w:color w:val="000000"/>
          <w:sz w:val="24"/>
          <w:szCs w:val="24"/>
        </w:rPr>
        <w:t>Siscovick</w:t>
      </w:r>
      <w:proofErr w:type="spellEnd"/>
      <w:r w:rsidRPr="000E1240">
        <w:rPr>
          <w:rFonts w:ascii="Times" w:hAnsi="Times" w:cs="Times"/>
          <w:color w:val="000000"/>
          <w:sz w:val="24"/>
          <w:szCs w:val="24"/>
        </w:rPr>
        <w:t xml:space="preserve"> DS, Stein PK, </w:t>
      </w:r>
      <w:proofErr w:type="spellStart"/>
      <w:r w:rsidR="009942EC" w:rsidRPr="009942EC">
        <w:rPr>
          <w:rFonts w:ascii="Times" w:hAnsi="Times" w:cs="Times"/>
          <w:color w:val="000000"/>
          <w:sz w:val="24"/>
          <w:szCs w:val="24"/>
        </w:rPr>
        <w:t>Mozaffarian</w:t>
      </w:r>
      <w:proofErr w:type="spellEnd"/>
      <w:r w:rsidR="009942EC" w:rsidRPr="009942EC">
        <w:rPr>
          <w:rFonts w:ascii="Times" w:hAnsi="Times" w:cs="Times"/>
          <w:color w:val="000000"/>
          <w:sz w:val="24"/>
          <w:szCs w:val="24"/>
        </w:rPr>
        <w:t xml:space="preserve"> D</w:t>
      </w:r>
      <w:r w:rsidRPr="000E1240">
        <w:rPr>
          <w:rFonts w:ascii="Times" w:hAnsi="Times" w:cs="Times"/>
          <w:color w:val="000000"/>
          <w:sz w:val="24"/>
          <w:szCs w:val="24"/>
        </w:rPr>
        <w:t xml:space="preserve">. </w:t>
      </w:r>
      <w:hyperlink r:id="rId51">
        <w:r w:rsidRPr="000E1240">
          <w:rPr>
            <w:rFonts w:ascii="Times" w:hAnsi="Times" w:cs="Times"/>
            <w:color w:val="000000"/>
            <w:sz w:val="24"/>
            <w:szCs w:val="24"/>
          </w:rPr>
          <w:t>Physical activity and heart rate variability in older adults: The cardiovascular health study</w:t>
        </w:r>
      </w:hyperlink>
      <w:r w:rsidRPr="000E1240">
        <w:rPr>
          <w:rFonts w:ascii="Times" w:hAnsi="Times" w:cs="Times"/>
          <w:color w:val="000000"/>
          <w:sz w:val="24"/>
          <w:szCs w:val="24"/>
        </w:rPr>
        <w:t xml:space="preserve">. </w:t>
      </w:r>
      <w:proofErr w:type="spellStart"/>
      <w:r w:rsidRPr="009808C4">
        <w:rPr>
          <w:rFonts w:ascii="Times" w:hAnsi="Times" w:cs="Times"/>
          <w:color w:val="000000"/>
          <w:sz w:val="24"/>
          <w:szCs w:val="24"/>
          <w:lang w:val="es-CL"/>
        </w:rPr>
        <w:t>Circulation</w:t>
      </w:r>
      <w:proofErr w:type="spellEnd"/>
      <w:r w:rsidRPr="009808C4">
        <w:rPr>
          <w:rFonts w:ascii="Times" w:hAnsi="Times" w:cs="Times"/>
          <w:color w:val="000000"/>
          <w:sz w:val="24"/>
          <w:szCs w:val="24"/>
          <w:lang w:val="es-CL"/>
        </w:rPr>
        <w:t xml:space="preserve">. 2014 May 27;129(21):2100–10. </w:t>
      </w:r>
    </w:p>
    <w:p w14:paraId="639B6BCC"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33" w:name="bookmark=id.2nusc19" w:colFirst="0" w:colLast="0"/>
      <w:bookmarkEnd w:id="233"/>
      <w:r w:rsidRPr="009808C4">
        <w:rPr>
          <w:rFonts w:ascii="Times" w:hAnsi="Times" w:cs="Times"/>
          <w:color w:val="000000"/>
          <w:sz w:val="24"/>
          <w:szCs w:val="24"/>
          <w:lang w:val="es-CL"/>
        </w:rPr>
        <w:t xml:space="preserve">53. </w:t>
      </w:r>
      <w:r w:rsidRPr="009808C4">
        <w:rPr>
          <w:rFonts w:ascii="Times" w:hAnsi="Times" w:cs="Times"/>
          <w:color w:val="000000"/>
          <w:sz w:val="24"/>
          <w:szCs w:val="24"/>
          <w:lang w:val="es-CL"/>
        </w:rPr>
        <w:tab/>
      </w:r>
      <w:proofErr w:type="spellStart"/>
      <w:r w:rsidRPr="000E1240">
        <w:rPr>
          <w:rFonts w:ascii="Times" w:hAnsi="Times" w:cs="Times"/>
          <w:color w:val="000000"/>
          <w:sz w:val="24"/>
          <w:szCs w:val="24"/>
          <w:lang w:val="es-CL"/>
        </w:rPr>
        <w:t>Marasingha-Arachchige</w:t>
      </w:r>
      <w:proofErr w:type="spellEnd"/>
      <w:r w:rsidRPr="000E1240">
        <w:rPr>
          <w:rFonts w:ascii="Times" w:hAnsi="Times" w:cs="Times"/>
          <w:color w:val="000000"/>
          <w:sz w:val="24"/>
          <w:szCs w:val="24"/>
          <w:lang w:val="es-CL"/>
        </w:rPr>
        <w:t xml:space="preserve"> SU, Rubio-Arias JÁ, Alcaraz PE, Chung LH. </w:t>
      </w:r>
      <w:r>
        <w:fldChar w:fldCharType="begin"/>
      </w:r>
      <w:r w:rsidRPr="00505419">
        <w:rPr>
          <w:lang w:val="es-CL"/>
          <w:rPrChange w:id="234" w:author="Matías Castillo-Aguilar" w:date="2024-08-04T20:39:00Z">
            <w:rPr/>
          </w:rPrChange>
        </w:rPr>
        <w:instrText>HYPERLINK "https://doi.org/10.1016/j.jshs.2020.11.008" \h</w:instrText>
      </w:r>
      <w:r>
        <w:fldChar w:fldCharType="separate"/>
      </w:r>
      <w:r w:rsidRPr="000E1240">
        <w:rPr>
          <w:rFonts w:ascii="Times" w:hAnsi="Times" w:cs="Times"/>
          <w:color w:val="000000"/>
          <w:sz w:val="24"/>
          <w:szCs w:val="24"/>
        </w:rPr>
        <w:t>Factors that affect heart rate variability following acute resistance exercise: A systematic review and meta-analysis</w:t>
      </w:r>
      <w:r>
        <w:rPr>
          <w:rFonts w:ascii="Times" w:hAnsi="Times" w:cs="Times"/>
          <w:color w:val="000000"/>
          <w:sz w:val="24"/>
          <w:szCs w:val="24"/>
        </w:rPr>
        <w:fldChar w:fldCharType="end"/>
      </w:r>
      <w:r w:rsidRPr="000E1240">
        <w:rPr>
          <w:rFonts w:ascii="Times" w:hAnsi="Times" w:cs="Times"/>
          <w:color w:val="000000"/>
          <w:sz w:val="24"/>
          <w:szCs w:val="24"/>
        </w:rPr>
        <w:t xml:space="preserve">. Journal of sport and health science. 2022 May;11(3):376–92. </w:t>
      </w:r>
    </w:p>
    <w:p w14:paraId="5C8365FF"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35" w:name="bookmark=id.1302m92" w:colFirst="0" w:colLast="0"/>
      <w:bookmarkEnd w:id="235"/>
      <w:r w:rsidRPr="000E1240">
        <w:rPr>
          <w:rFonts w:ascii="Times" w:hAnsi="Times" w:cs="Times"/>
          <w:color w:val="000000"/>
          <w:sz w:val="24"/>
          <w:szCs w:val="24"/>
        </w:rPr>
        <w:t xml:space="preserve">54. </w:t>
      </w:r>
      <w:r w:rsidRPr="000E1240">
        <w:rPr>
          <w:rFonts w:ascii="Times" w:hAnsi="Times" w:cs="Times"/>
          <w:color w:val="000000"/>
          <w:sz w:val="24"/>
          <w:szCs w:val="24"/>
        </w:rPr>
        <w:tab/>
        <w:t xml:space="preserve">Sinha MK, K V, </w:t>
      </w:r>
      <w:proofErr w:type="spellStart"/>
      <w:r w:rsidRPr="000E1240">
        <w:rPr>
          <w:rFonts w:ascii="Times" w:hAnsi="Times" w:cs="Times"/>
          <w:color w:val="000000"/>
          <w:sz w:val="24"/>
          <w:szCs w:val="24"/>
        </w:rPr>
        <w:t>Maiya</w:t>
      </w:r>
      <w:proofErr w:type="spellEnd"/>
      <w:r w:rsidRPr="000E1240">
        <w:rPr>
          <w:rFonts w:ascii="Times" w:hAnsi="Times" w:cs="Times"/>
          <w:color w:val="000000"/>
          <w:sz w:val="24"/>
          <w:szCs w:val="24"/>
        </w:rPr>
        <w:t xml:space="preserve"> AG, K N S, U S, N RS. </w:t>
      </w:r>
      <w:hyperlink r:id="rId52">
        <w:r w:rsidRPr="000E1240">
          <w:rPr>
            <w:rFonts w:ascii="Times" w:hAnsi="Times" w:cs="Times"/>
            <w:color w:val="000000"/>
            <w:sz w:val="24"/>
            <w:szCs w:val="24"/>
          </w:rPr>
          <w:t>Association of physical activity and heart rate variability in people with overweight and obesity: A systematic review</w:t>
        </w:r>
      </w:hyperlink>
      <w:r w:rsidRPr="000E1240">
        <w:rPr>
          <w:rFonts w:ascii="Times" w:hAnsi="Times" w:cs="Times"/>
          <w:color w:val="000000"/>
          <w:sz w:val="24"/>
          <w:szCs w:val="24"/>
        </w:rPr>
        <w:t xml:space="preserve">. F1000Research. 2023 Feb </w:t>
      </w:r>
      <w:proofErr w:type="gramStart"/>
      <w:r w:rsidRPr="000E1240">
        <w:rPr>
          <w:rFonts w:ascii="Times" w:hAnsi="Times" w:cs="Times"/>
          <w:color w:val="000000"/>
          <w:sz w:val="24"/>
          <w:szCs w:val="24"/>
        </w:rPr>
        <w:t>10;12:156</w:t>
      </w:r>
      <w:proofErr w:type="gramEnd"/>
      <w:r w:rsidRPr="000E1240">
        <w:rPr>
          <w:rFonts w:ascii="Times" w:hAnsi="Times" w:cs="Times"/>
          <w:color w:val="000000"/>
          <w:sz w:val="24"/>
          <w:szCs w:val="24"/>
        </w:rPr>
        <w:t xml:space="preserve">. </w:t>
      </w:r>
    </w:p>
    <w:p w14:paraId="37ECCF43" w14:textId="100AF6C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36" w:name="bookmark=id.3mzq4wv" w:colFirst="0" w:colLast="0"/>
      <w:bookmarkEnd w:id="236"/>
      <w:r w:rsidRPr="000E1240">
        <w:rPr>
          <w:rFonts w:ascii="Times" w:hAnsi="Times" w:cs="Times"/>
          <w:color w:val="000000"/>
          <w:sz w:val="24"/>
          <w:szCs w:val="24"/>
        </w:rPr>
        <w:t xml:space="preserve">55. </w:t>
      </w:r>
      <w:r w:rsidRPr="000E1240">
        <w:rPr>
          <w:rFonts w:ascii="Times" w:hAnsi="Times" w:cs="Times"/>
          <w:color w:val="000000"/>
          <w:sz w:val="24"/>
          <w:szCs w:val="24"/>
        </w:rPr>
        <w:tab/>
      </w:r>
      <w:proofErr w:type="spellStart"/>
      <w:r w:rsidRPr="00505419">
        <w:rPr>
          <w:rFonts w:ascii="Times" w:hAnsi="Times"/>
          <w:color w:val="000000"/>
          <w:sz w:val="24"/>
          <w:rPrChange w:id="237" w:author="Matías Castillo-Aguilar" w:date="2024-08-04T20:39:00Z">
            <w:rPr>
              <w:rFonts w:ascii="Times" w:hAnsi="Times"/>
              <w:color w:val="000000"/>
              <w:sz w:val="24"/>
              <w:lang w:val="es-CL"/>
            </w:rPr>
          </w:rPrChange>
        </w:rPr>
        <w:t>Triggiani</w:t>
      </w:r>
      <w:proofErr w:type="spellEnd"/>
      <w:r w:rsidRPr="00505419">
        <w:rPr>
          <w:rFonts w:ascii="Times" w:hAnsi="Times"/>
          <w:color w:val="000000"/>
          <w:sz w:val="24"/>
          <w:rPrChange w:id="238" w:author="Matías Castillo-Aguilar" w:date="2024-08-04T20:39:00Z">
            <w:rPr>
              <w:rFonts w:ascii="Times" w:hAnsi="Times"/>
              <w:color w:val="000000"/>
              <w:sz w:val="24"/>
              <w:lang w:val="es-CL"/>
            </w:rPr>
          </w:rPrChange>
        </w:rPr>
        <w:t xml:space="preserve"> AI, Valenzano A, </w:t>
      </w:r>
      <w:proofErr w:type="spellStart"/>
      <w:r w:rsidRPr="00505419">
        <w:rPr>
          <w:rFonts w:ascii="Times" w:hAnsi="Times"/>
          <w:color w:val="000000"/>
          <w:sz w:val="24"/>
          <w:rPrChange w:id="239" w:author="Matías Castillo-Aguilar" w:date="2024-08-04T20:39:00Z">
            <w:rPr>
              <w:rFonts w:ascii="Times" w:hAnsi="Times"/>
              <w:color w:val="000000"/>
              <w:sz w:val="24"/>
              <w:lang w:val="es-CL"/>
            </w:rPr>
          </w:rPrChange>
        </w:rPr>
        <w:t>Trimigno</w:t>
      </w:r>
      <w:proofErr w:type="spellEnd"/>
      <w:r w:rsidRPr="00505419">
        <w:rPr>
          <w:rFonts w:ascii="Times" w:hAnsi="Times"/>
          <w:color w:val="000000"/>
          <w:sz w:val="24"/>
          <w:rPrChange w:id="240" w:author="Matías Castillo-Aguilar" w:date="2024-08-04T20:39:00Z">
            <w:rPr>
              <w:rFonts w:ascii="Times" w:hAnsi="Times"/>
              <w:color w:val="000000"/>
              <w:sz w:val="24"/>
              <w:lang w:val="es-CL"/>
            </w:rPr>
          </w:rPrChange>
        </w:rPr>
        <w:t xml:space="preserve"> V, Di Palma A, Moscatelli F, </w:t>
      </w:r>
      <w:proofErr w:type="spellStart"/>
      <w:r w:rsidRPr="00505419">
        <w:rPr>
          <w:rFonts w:ascii="Times" w:hAnsi="Times"/>
          <w:color w:val="000000"/>
          <w:sz w:val="24"/>
          <w:rPrChange w:id="241" w:author="Matías Castillo-Aguilar" w:date="2024-08-04T20:39:00Z">
            <w:rPr>
              <w:rFonts w:ascii="Times" w:hAnsi="Times"/>
              <w:color w:val="000000"/>
              <w:sz w:val="24"/>
              <w:lang w:val="es-CL"/>
            </w:rPr>
          </w:rPrChange>
        </w:rPr>
        <w:t>Cibelli</w:t>
      </w:r>
      <w:proofErr w:type="spellEnd"/>
      <w:r w:rsidRPr="00505419">
        <w:rPr>
          <w:rFonts w:ascii="Times" w:hAnsi="Times"/>
          <w:color w:val="000000"/>
          <w:sz w:val="24"/>
          <w:rPrChange w:id="242" w:author="Matías Castillo-Aguilar" w:date="2024-08-04T20:39:00Z">
            <w:rPr>
              <w:rFonts w:ascii="Times" w:hAnsi="Times"/>
              <w:color w:val="000000"/>
              <w:sz w:val="24"/>
              <w:lang w:val="es-CL"/>
            </w:rPr>
          </w:rPrChange>
        </w:rPr>
        <w:t xml:space="preserve"> G,</w:t>
      </w:r>
      <w:r w:rsidR="009942EC" w:rsidRPr="009942EC">
        <w:t xml:space="preserve"> </w:t>
      </w:r>
      <w:r w:rsidR="009942EC" w:rsidRPr="00505419">
        <w:rPr>
          <w:rFonts w:ascii="Times" w:hAnsi="Times"/>
          <w:color w:val="000000"/>
          <w:sz w:val="24"/>
          <w:rPrChange w:id="243" w:author="Matías Castillo-Aguilar" w:date="2024-08-04T20:39:00Z">
            <w:rPr>
              <w:rFonts w:ascii="Times" w:hAnsi="Times"/>
              <w:color w:val="000000"/>
              <w:sz w:val="24"/>
              <w:lang w:val="es-CL"/>
            </w:rPr>
          </w:rPrChange>
        </w:rPr>
        <w:t xml:space="preserve">Messina </w:t>
      </w:r>
      <w:proofErr w:type="gramStart"/>
      <w:r w:rsidR="009942EC" w:rsidRPr="00505419">
        <w:rPr>
          <w:rFonts w:ascii="Times" w:hAnsi="Times"/>
          <w:color w:val="000000"/>
          <w:sz w:val="24"/>
          <w:rPrChange w:id="244" w:author="Matías Castillo-Aguilar" w:date="2024-08-04T20:39:00Z">
            <w:rPr>
              <w:rFonts w:ascii="Times" w:hAnsi="Times"/>
              <w:color w:val="000000"/>
              <w:sz w:val="24"/>
              <w:lang w:val="es-CL"/>
            </w:rPr>
          </w:rPrChange>
        </w:rPr>
        <w:t>G</w:t>
      </w:r>
      <w:r w:rsidRPr="00505419">
        <w:rPr>
          <w:rFonts w:ascii="Times" w:hAnsi="Times"/>
          <w:color w:val="000000"/>
          <w:sz w:val="24"/>
          <w:rPrChange w:id="245" w:author="Matías Castillo-Aguilar" w:date="2024-08-04T20:39:00Z">
            <w:rPr>
              <w:rFonts w:ascii="Times" w:hAnsi="Times"/>
              <w:color w:val="000000"/>
              <w:sz w:val="24"/>
              <w:lang w:val="es-CL"/>
            </w:rPr>
          </w:rPrChange>
        </w:rPr>
        <w:t xml:space="preserve"> .</w:t>
      </w:r>
      <w:proofErr w:type="gramEnd"/>
      <w:r w:rsidRPr="00505419">
        <w:rPr>
          <w:rFonts w:ascii="Times" w:hAnsi="Times"/>
          <w:color w:val="000000"/>
          <w:sz w:val="24"/>
          <w:rPrChange w:id="246" w:author="Matías Castillo-Aguilar" w:date="2024-08-04T20:39:00Z">
            <w:rPr>
              <w:rFonts w:ascii="Times" w:hAnsi="Times"/>
              <w:color w:val="000000"/>
              <w:sz w:val="24"/>
              <w:lang w:val="es-CL"/>
            </w:rPr>
          </w:rPrChange>
        </w:rPr>
        <w:t xml:space="preserve"> </w:t>
      </w:r>
      <w:hyperlink r:id="rId53">
        <w:r w:rsidRPr="000E1240">
          <w:rPr>
            <w:rFonts w:ascii="Times" w:hAnsi="Times" w:cs="Times"/>
            <w:color w:val="000000"/>
            <w:sz w:val="24"/>
            <w:szCs w:val="24"/>
          </w:rPr>
          <w:t>Heart rate variability reduction is related to a high amount of visceral adiposity in healthy young women</w:t>
        </w:r>
      </w:hyperlink>
      <w:r w:rsidRPr="000E1240">
        <w:rPr>
          <w:rFonts w:ascii="Times" w:hAnsi="Times" w:cs="Times"/>
          <w:color w:val="000000"/>
          <w:sz w:val="24"/>
          <w:szCs w:val="24"/>
        </w:rPr>
        <w:t xml:space="preserve">. </w:t>
      </w:r>
      <w:proofErr w:type="spellStart"/>
      <w:r w:rsidRPr="000E1240">
        <w:rPr>
          <w:rFonts w:ascii="Times" w:hAnsi="Times" w:cs="Times"/>
          <w:color w:val="000000"/>
          <w:sz w:val="24"/>
          <w:szCs w:val="24"/>
        </w:rPr>
        <w:t>PloS</w:t>
      </w:r>
      <w:proofErr w:type="spellEnd"/>
      <w:r w:rsidRPr="000E1240">
        <w:rPr>
          <w:rFonts w:ascii="Times" w:hAnsi="Times" w:cs="Times"/>
          <w:color w:val="000000"/>
          <w:sz w:val="24"/>
          <w:szCs w:val="24"/>
        </w:rPr>
        <w:t xml:space="preserve"> one. 2019 Sep 25;14(9</w:t>
      </w:r>
      <w:proofErr w:type="gramStart"/>
      <w:r w:rsidRPr="000E1240">
        <w:rPr>
          <w:rFonts w:ascii="Times" w:hAnsi="Times" w:cs="Times"/>
          <w:color w:val="000000"/>
          <w:sz w:val="24"/>
          <w:szCs w:val="24"/>
        </w:rPr>
        <w:t>):e</w:t>
      </w:r>
      <w:proofErr w:type="gramEnd"/>
      <w:r w:rsidRPr="000E1240">
        <w:rPr>
          <w:rFonts w:ascii="Times" w:hAnsi="Times" w:cs="Times"/>
          <w:color w:val="000000"/>
          <w:sz w:val="24"/>
          <w:szCs w:val="24"/>
        </w:rPr>
        <w:t xml:space="preserve">0223058. </w:t>
      </w:r>
    </w:p>
    <w:p w14:paraId="12D81F33"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47" w:name="bookmark=id.2250f4o" w:colFirst="0" w:colLast="0"/>
      <w:bookmarkEnd w:id="247"/>
      <w:r w:rsidRPr="000E1240">
        <w:rPr>
          <w:rFonts w:ascii="Times" w:hAnsi="Times" w:cs="Times"/>
          <w:color w:val="000000"/>
          <w:sz w:val="24"/>
          <w:szCs w:val="24"/>
        </w:rPr>
        <w:t xml:space="preserve">56. </w:t>
      </w:r>
      <w:r w:rsidRPr="000E1240">
        <w:rPr>
          <w:rFonts w:ascii="Times" w:hAnsi="Times" w:cs="Times"/>
          <w:color w:val="000000"/>
          <w:sz w:val="24"/>
          <w:szCs w:val="24"/>
        </w:rPr>
        <w:tab/>
        <w:t xml:space="preserve">Chait A, </w:t>
      </w:r>
      <w:proofErr w:type="spellStart"/>
      <w:r w:rsidRPr="000E1240">
        <w:rPr>
          <w:rFonts w:ascii="Times" w:hAnsi="Times" w:cs="Times"/>
          <w:color w:val="000000"/>
          <w:sz w:val="24"/>
          <w:szCs w:val="24"/>
        </w:rPr>
        <w:t>Hartigh</w:t>
      </w:r>
      <w:proofErr w:type="spellEnd"/>
      <w:r w:rsidRPr="000E1240">
        <w:rPr>
          <w:rFonts w:ascii="Times" w:hAnsi="Times" w:cs="Times"/>
          <w:color w:val="000000"/>
          <w:sz w:val="24"/>
          <w:szCs w:val="24"/>
        </w:rPr>
        <w:t xml:space="preserve"> LJ den. </w:t>
      </w:r>
      <w:hyperlink r:id="rId54">
        <w:r w:rsidRPr="000E1240">
          <w:rPr>
            <w:rFonts w:ascii="Times" w:hAnsi="Times" w:cs="Times"/>
            <w:color w:val="000000"/>
            <w:sz w:val="24"/>
            <w:szCs w:val="24"/>
          </w:rPr>
          <w:t>Adipose tissue distribution, inflammation and its metabolic consequences, including diabetes and cardiovascular disease</w:t>
        </w:r>
      </w:hyperlink>
      <w:r w:rsidRPr="000E1240">
        <w:rPr>
          <w:rFonts w:ascii="Times" w:hAnsi="Times" w:cs="Times"/>
          <w:color w:val="000000"/>
          <w:sz w:val="24"/>
          <w:szCs w:val="24"/>
        </w:rPr>
        <w:t xml:space="preserve">. Frontiers in cardiovascular medicine. 2020 Feb </w:t>
      </w:r>
      <w:proofErr w:type="gramStart"/>
      <w:r w:rsidRPr="000E1240">
        <w:rPr>
          <w:rFonts w:ascii="Times" w:hAnsi="Times" w:cs="Times"/>
          <w:color w:val="000000"/>
          <w:sz w:val="24"/>
          <w:szCs w:val="24"/>
        </w:rPr>
        <w:t>25;7:22</w:t>
      </w:r>
      <w:proofErr w:type="gramEnd"/>
      <w:r w:rsidRPr="000E1240">
        <w:rPr>
          <w:rFonts w:ascii="Times" w:hAnsi="Times" w:cs="Times"/>
          <w:color w:val="000000"/>
          <w:sz w:val="24"/>
          <w:szCs w:val="24"/>
        </w:rPr>
        <w:t xml:space="preserve">. </w:t>
      </w:r>
    </w:p>
    <w:p w14:paraId="0831A38C" w14:textId="21E9812F"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48" w:name="bookmark=id.haapch" w:colFirst="0" w:colLast="0"/>
      <w:bookmarkEnd w:id="248"/>
      <w:r w:rsidRPr="000E1240">
        <w:rPr>
          <w:rFonts w:ascii="Times" w:hAnsi="Times" w:cs="Times"/>
          <w:color w:val="000000"/>
          <w:sz w:val="24"/>
          <w:szCs w:val="24"/>
        </w:rPr>
        <w:t xml:space="preserve">57. </w:t>
      </w:r>
      <w:r w:rsidRPr="000E1240">
        <w:rPr>
          <w:rFonts w:ascii="Times" w:hAnsi="Times" w:cs="Times"/>
          <w:color w:val="000000"/>
          <w:sz w:val="24"/>
          <w:szCs w:val="24"/>
        </w:rPr>
        <w:tab/>
        <w:t xml:space="preserve">O’Donovan G, Thomas EL, McCarthy JP, Fitzpatrick J, </w:t>
      </w:r>
      <w:proofErr w:type="spellStart"/>
      <w:r w:rsidRPr="000E1240">
        <w:rPr>
          <w:rFonts w:ascii="Times" w:hAnsi="Times" w:cs="Times"/>
          <w:color w:val="000000"/>
          <w:sz w:val="24"/>
          <w:szCs w:val="24"/>
        </w:rPr>
        <w:t>Durighel</w:t>
      </w:r>
      <w:proofErr w:type="spellEnd"/>
      <w:r w:rsidRPr="000E1240">
        <w:rPr>
          <w:rFonts w:ascii="Times" w:hAnsi="Times" w:cs="Times"/>
          <w:color w:val="000000"/>
          <w:sz w:val="24"/>
          <w:szCs w:val="24"/>
        </w:rPr>
        <w:t xml:space="preserve"> G, Mehta S, </w:t>
      </w:r>
      <w:r w:rsidR="009942EC" w:rsidRPr="009942EC">
        <w:rPr>
          <w:rFonts w:ascii="Times" w:hAnsi="Times" w:cs="Times"/>
          <w:color w:val="000000"/>
          <w:sz w:val="24"/>
          <w:szCs w:val="24"/>
        </w:rPr>
        <w:t>Morin SX, Goldstone AP, Bell JD</w:t>
      </w:r>
      <w:r w:rsidRPr="000E1240">
        <w:rPr>
          <w:rFonts w:ascii="Times" w:hAnsi="Times" w:cs="Times"/>
          <w:color w:val="000000"/>
          <w:sz w:val="24"/>
          <w:szCs w:val="24"/>
        </w:rPr>
        <w:t xml:space="preserve">. </w:t>
      </w:r>
      <w:hyperlink r:id="rId55">
        <w:r w:rsidRPr="000E1240">
          <w:rPr>
            <w:rFonts w:ascii="Times" w:hAnsi="Times" w:cs="Times"/>
            <w:color w:val="000000"/>
            <w:sz w:val="24"/>
            <w:szCs w:val="24"/>
          </w:rPr>
          <w:t>Fat distribution in men of different waist girth, fitness level and exercise habit</w:t>
        </w:r>
      </w:hyperlink>
      <w:r w:rsidRPr="000E1240">
        <w:rPr>
          <w:rFonts w:ascii="Times" w:hAnsi="Times" w:cs="Times"/>
          <w:color w:val="000000"/>
          <w:sz w:val="24"/>
          <w:szCs w:val="24"/>
        </w:rPr>
        <w:t xml:space="preserve">. International journal of obesity (2005). 2009 Dec;33(12):1356–62. </w:t>
      </w:r>
    </w:p>
    <w:p w14:paraId="735BF84A"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49" w:name="bookmark=id.319y80a" w:colFirst="0" w:colLast="0"/>
      <w:bookmarkEnd w:id="249"/>
      <w:r w:rsidRPr="000E1240">
        <w:rPr>
          <w:rFonts w:ascii="Times" w:hAnsi="Times" w:cs="Times"/>
          <w:color w:val="000000"/>
          <w:sz w:val="24"/>
          <w:szCs w:val="24"/>
        </w:rPr>
        <w:t xml:space="preserve">58. </w:t>
      </w:r>
      <w:r w:rsidRPr="000E1240">
        <w:rPr>
          <w:rFonts w:ascii="Times" w:hAnsi="Times" w:cs="Times"/>
          <w:color w:val="000000"/>
          <w:sz w:val="24"/>
          <w:szCs w:val="24"/>
        </w:rPr>
        <w:tab/>
        <w:t xml:space="preserve">Langhammer B, </w:t>
      </w:r>
      <w:proofErr w:type="spellStart"/>
      <w:r w:rsidRPr="000E1240">
        <w:rPr>
          <w:rFonts w:ascii="Times" w:hAnsi="Times" w:cs="Times"/>
          <w:color w:val="000000"/>
          <w:sz w:val="24"/>
          <w:szCs w:val="24"/>
        </w:rPr>
        <w:t>Bergland</w:t>
      </w:r>
      <w:proofErr w:type="spellEnd"/>
      <w:r w:rsidRPr="000E1240">
        <w:rPr>
          <w:rFonts w:ascii="Times" w:hAnsi="Times" w:cs="Times"/>
          <w:color w:val="000000"/>
          <w:sz w:val="24"/>
          <w:szCs w:val="24"/>
        </w:rPr>
        <w:t xml:space="preserve"> A, </w:t>
      </w:r>
      <w:proofErr w:type="spellStart"/>
      <w:r w:rsidRPr="000E1240">
        <w:rPr>
          <w:rFonts w:ascii="Times" w:hAnsi="Times" w:cs="Times"/>
          <w:color w:val="000000"/>
          <w:sz w:val="24"/>
          <w:szCs w:val="24"/>
        </w:rPr>
        <w:t>Rydwik</w:t>
      </w:r>
      <w:proofErr w:type="spellEnd"/>
      <w:r w:rsidRPr="000E1240">
        <w:rPr>
          <w:rFonts w:ascii="Times" w:hAnsi="Times" w:cs="Times"/>
          <w:color w:val="000000"/>
          <w:sz w:val="24"/>
          <w:szCs w:val="24"/>
        </w:rPr>
        <w:t xml:space="preserve"> E. </w:t>
      </w:r>
      <w:hyperlink r:id="rId56">
        <w:r w:rsidRPr="000E1240">
          <w:rPr>
            <w:rFonts w:ascii="Times" w:hAnsi="Times" w:cs="Times"/>
            <w:color w:val="000000"/>
            <w:sz w:val="24"/>
            <w:szCs w:val="24"/>
          </w:rPr>
          <w:t>The importance of physical activity exercise among older people</w:t>
        </w:r>
      </w:hyperlink>
      <w:r w:rsidRPr="000E1240">
        <w:rPr>
          <w:rFonts w:ascii="Times" w:hAnsi="Times" w:cs="Times"/>
          <w:color w:val="000000"/>
          <w:sz w:val="24"/>
          <w:szCs w:val="24"/>
        </w:rPr>
        <w:t xml:space="preserve">. BioMed research international. 2018 Dec </w:t>
      </w:r>
      <w:proofErr w:type="gramStart"/>
      <w:r w:rsidRPr="000E1240">
        <w:rPr>
          <w:rFonts w:ascii="Times" w:hAnsi="Times" w:cs="Times"/>
          <w:color w:val="000000"/>
          <w:sz w:val="24"/>
          <w:szCs w:val="24"/>
        </w:rPr>
        <w:t>5;2018:7856823</w:t>
      </w:r>
      <w:proofErr w:type="gramEnd"/>
      <w:r w:rsidRPr="000E1240">
        <w:rPr>
          <w:rFonts w:ascii="Times" w:hAnsi="Times" w:cs="Times"/>
          <w:color w:val="000000"/>
          <w:sz w:val="24"/>
          <w:szCs w:val="24"/>
        </w:rPr>
        <w:t xml:space="preserve">. </w:t>
      </w:r>
    </w:p>
    <w:p w14:paraId="2A512532" w14:textId="77777777" w:rsidR="000E1240" w:rsidRPr="000E1240" w:rsidRDefault="000E1240" w:rsidP="000E1240">
      <w:pPr>
        <w:pBdr>
          <w:top w:val="nil"/>
          <w:left w:val="nil"/>
          <w:bottom w:val="nil"/>
          <w:right w:val="nil"/>
          <w:between w:val="nil"/>
        </w:pBdr>
        <w:ind w:left="567" w:hanging="567"/>
        <w:rPr>
          <w:rFonts w:ascii="Times" w:hAnsi="Times" w:cs="Times"/>
          <w:color w:val="000000"/>
          <w:sz w:val="24"/>
          <w:szCs w:val="24"/>
        </w:rPr>
      </w:pPr>
      <w:bookmarkStart w:id="250" w:name="bookmark=id.1gf8i83" w:colFirst="0" w:colLast="0"/>
      <w:bookmarkEnd w:id="250"/>
      <w:r w:rsidRPr="000E1240">
        <w:rPr>
          <w:rFonts w:ascii="Times" w:hAnsi="Times" w:cs="Times"/>
          <w:color w:val="000000"/>
          <w:sz w:val="24"/>
          <w:szCs w:val="24"/>
        </w:rPr>
        <w:t xml:space="preserve">59. </w:t>
      </w:r>
      <w:r w:rsidRPr="000E1240">
        <w:rPr>
          <w:rFonts w:ascii="Times" w:hAnsi="Times" w:cs="Times"/>
          <w:color w:val="000000"/>
          <w:sz w:val="24"/>
          <w:szCs w:val="24"/>
        </w:rPr>
        <w:tab/>
        <w:t xml:space="preserve">Tan JPH, </w:t>
      </w:r>
      <w:proofErr w:type="spellStart"/>
      <w:r w:rsidRPr="000E1240">
        <w:rPr>
          <w:rFonts w:ascii="Times" w:hAnsi="Times" w:cs="Times"/>
          <w:color w:val="000000"/>
          <w:sz w:val="24"/>
          <w:szCs w:val="24"/>
        </w:rPr>
        <w:t>Beilharz</w:t>
      </w:r>
      <w:proofErr w:type="spellEnd"/>
      <w:r w:rsidRPr="000E1240">
        <w:rPr>
          <w:rFonts w:ascii="Times" w:hAnsi="Times" w:cs="Times"/>
          <w:color w:val="000000"/>
          <w:sz w:val="24"/>
          <w:szCs w:val="24"/>
        </w:rPr>
        <w:t xml:space="preserve"> JE, Vollmer-</w:t>
      </w:r>
      <w:proofErr w:type="spellStart"/>
      <w:r w:rsidRPr="000E1240">
        <w:rPr>
          <w:rFonts w:ascii="Times" w:hAnsi="Times" w:cs="Times"/>
          <w:color w:val="000000"/>
          <w:sz w:val="24"/>
          <w:szCs w:val="24"/>
        </w:rPr>
        <w:t>Conna</w:t>
      </w:r>
      <w:proofErr w:type="spellEnd"/>
      <w:r w:rsidRPr="000E1240">
        <w:rPr>
          <w:rFonts w:ascii="Times" w:hAnsi="Times" w:cs="Times"/>
          <w:color w:val="000000"/>
          <w:sz w:val="24"/>
          <w:szCs w:val="24"/>
        </w:rPr>
        <w:t xml:space="preserve"> U, </w:t>
      </w:r>
      <w:proofErr w:type="spellStart"/>
      <w:r w:rsidRPr="000E1240">
        <w:rPr>
          <w:rFonts w:ascii="Times" w:hAnsi="Times" w:cs="Times"/>
          <w:color w:val="000000"/>
          <w:sz w:val="24"/>
          <w:szCs w:val="24"/>
        </w:rPr>
        <w:t>Cvejic</w:t>
      </w:r>
      <w:proofErr w:type="spellEnd"/>
      <w:r w:rsidRPr="000E1240">
        <w:rPr>
          <w:rFonts w:ascii="Times" w:hAnsi="Times" w:cs="Times"/>
          <w:color w:val="000000"/>
          <w:sz w:val="24"/>
          <w:szCs w:val="24"/>
        </w:rPr>
        <w:t xml:space="preserve"> E. Heart rate variability as a marker of healthy ageing. International journal of cardiology. 2019 Jan </w:t>
      </w:r>
      <w:proofErr w:type="gramStart"/>
      <w:r w:rsidRPr="000E1240">
        <w:rPr>
          <w:rFonts w:ascii="Times" w:hAnsi="Times" w:cs="Times"/>
          <w:color w:val="000000"/>
          <w:sz w:val="24"/>
          <w:szCs w:val="24"/>
        </w:rPr>
        <w:t>15;275:101</w:t>
      </w:r>
      <w:proofErr w:type="gramEnd"/>
      <w:r w:rsidRPr="000E1240">
        <w:rPr>
          <w:rFonts w:ascii="Times" w:hAnsi="Times" w:cs="Times"/>
          <w:color w:val="000000"/>
          <w:sz w:val="24"/>
          <w:szCs w:val="24"/>
        </w:rPr>
        <w:t xml:space="preserve">–3. </w:t>
      </w:r>
    </w:p>
    <w:p w14:paraId="40144F2C" w14:textId="6ED963D4" w:rsidR="00B77860" w:rsidRPr="000E1240" w:rsidRDefault="00B77860">
      <w:pPr>
        <w:pStyle w:val="Normal1"/>
        <w:contextualSpacing w:val="0"/>
        <w:rPr>
          <w:rFonts w:ascii="Times" w:hAnsi="Times" w:cs="Times"/>
          <w:sz w:val="24"/>
          <w:szCs w:val="24"/>
        </w:rPr>
      </w:pPr>
    </w:p>
    <w:sectPr w:rsidR="00B77860" w:rsidRPr="000E1240" w:rsidSect="009D44CD">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EAE6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9FAFD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3839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50CF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123B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4E17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9A62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7CDE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74FD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6CC6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07963">
    <w:abstractNumId w:val="10"/>
  </w:num>
  <w:num w:numId="2" w16cid:durableId="489292642">
    <w:abstractNumId w:val="11"/>
  </w:num>
  <w:num w:numId="3" w16cid:durableId="1644843847">
    <w:abstractNumId w:val="13"/>
  </w:num>
  <w:num w:numId="4" w16cid:durableId="641428923">
    <w:abstractNumId w:val="12"/>
  </w:num>
  <w:num w:numId="5" w16cid:durableId="1862010648">
    <w:abstractNumId w:val="14"/>
  </w:num>
  <w:num w:numId="6" w16cid:durableId="1165391594">
    <w:abstractNumId w:val="4"/>
  </w:num>
  <w:num w:numId="7" w16cid:durableId="659504535">
    <w:abstractNumId w:val="5"/>
  </w:num>
  <w:num w:numId="8" w16cid:durableId="2051950203">
    <w:abstractNumId w:val="6"/>
  </w:num>
  <w:num w:numId="9" w16cid:durableId="2090885923">
    <w:abstractNumId w:val="7"/>
  </w:num>
  <w:num w:numId="10" w16cid:durableId="1867911896">
    <w:abstractNumId w:val="9"/>
  </w:num>
  <w:num w:numId="11" w16cid:durableId="1773352088">
    <w:abstractNumId w:val="0"/>
  </w:num>
  <w:num w:numId="12" w16cid:durableId="506942530">
    <w:abstractNumId w:val="1"/>
  </w:num>
  <w:num w:numId="13" w16cid:durableId="2010786035">
    <w:abstractNumId w:val="2"/>
  </w:num>
  <w:num w:numId="14" w16cid:durableId="1588878952">
    <w:abstractNumId w:val="3"/>
  </w:num>
  <w:num w:numId="15" w16cid:durableId="57517138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1NjG3tLA0MTOxNDBR0lEKTi0uzszPAykwrgUAOqLdsiwAAAA="/>
  </w:docVars>
  <w:rsids>
    <w:rsidRoot w:val="00B77860"/>
    <w:rsid w:val="00001B63"/>
    <w:rsid w:val="0000697D"/>
    <w:rsid w:val="00016CC8"/>
    <w:rsid w:val="00023F0A"/>
    <w:rsid w:val="0007003C"/>
    <w:rsid w:val="00071648"/>
    <w:rsid w:val="00076F97"/>
    <w:rsid w:val="0009553C"/>
    <w:rsid w:val="000A6459"/>
    <w:rsid w:val="000E1240"/>
    <w:rsid w:val="00100AE4"/>
    <w:rsid w:val="0012215A"/>
    <w:rsid w:val="00130E2D"/>
    <w:rsid w:val="00131D97"/>
    <w:rsid w:val="00144190"/>
    <w:rsid w:val="00144E7D"/>
    <w:rsid w:val="001529C9"/>
    <w:rsid w:val="00190970"/>
    <w:rsid w:val="001D1A69"/>
    <w:rsid w:val="001F07CD"/>
    <w:rsid w:val="001F5631"/>
    <w:rsid w:val="001F7835"/>
    <w:rsid w:val="00204046"/>
    <w:rsid w:val="00213C86"/>
    <w:rsid w:val="00214754"/>
    <w:rsid w:val="002229AB"/>
    <w:rsid w:val="00235290"/>
    <w:rsid w:val="00242FA0"/>
    <w:rsid w:val="002520BD"/>
    <w:rsid w:val="002757ED"/>
    <w:rsid w:val="00293257"/>
    <w:rsid w:val="002A5353"/>
    <w:rsid w:val="002C6BA7"/>
    <w:rsid w:val="002D3D82"/>
    <w:rsid w:val="003019D3"/>
    <w:rsid w:val="0030278B"/>
    <w:rsid w:val="00356BC8"/>
    <w:rsid w:val="003758C5"/>
    <w:rsid w:val="003774B5"/>
    <w:rsid w:val="00386311"/>
    <w:rsid w:val="003876F4"/>
    <w:rsid w:val="003D45F1"/>
    <w:rsid w:val="003F4581"/>
    <w:rsid w:val="00406928"/>
    <w:rsid w:val="0044093F"/>
    <w:rsid w:val="00444951"/>
    <w:rsid w:val="0045737C"/>
    <w:rsid w:val="00461A2D"/>
    <w:rsid w:val="004648D8"/>
    <w:rsid w:val="00472CF9"/>
    <w:rsid w:val="00482699"/>
    <w:rsid w:val="004A1F94"/>
    <w:rsid w:val="004D0D47"/>
    <w:rsid w:val="004D3C18"/>
    <w:rsid w:val="004E3F6A"/>
    <w:rsid w:val="004F54AB"/>
    <w:rsid w:val="004F6A8C"/>
    <w:rsid w:val="00505419"/>
    <w:rsid w:val="005129C5"/>
    <w:rsid w:val="00516F78"/>
    <w:rsid w:val="005171E3"/>
    <w:rsid w:val="005204C3"/>
    <w:rsid w:val="00555E31"/>
    <w:rsid w:val="0058364F"/>
    <w:rsid w:val="00594E4B"/>
    <w:rsid w:val="005A4844"/>
    <w:rsid w:val="005B1F5F"/>
    <w:rsid w:val="005D77AE"/>
    <w:rsid w:val="005E193F"/>
    <w:rsid w:val="005E4AD2"/>
    <w:rsid w:val="00612E95"/>
    <w:rsid w:val="00653710"/>
    <w:rsid w:val="00662BED"/>
    <w:rsid w:val="00664A81"/>
    <w:rsid w:val="00696EE9"/>
    <w:rsid w:val="006A1FD0"/>
    <w:rsid w:val="006E5826"/>
    <w:rsid w:val="006E73CC"/>
    <w:rsid w:val="006F4C24"/>
    <w:rsid w:val="00751064"/>
    <w:rsid w:val="00771EEA"/>
    <w:rsid w:val="007807F5"/>
    <w:rsid w:val="00793B71"/>
    <w:rsid w:val="00796943"/>
    <w:rsid w:val="007B6DD5"/>
    <w:rsid w:val="007C7029"/>
    <w:rsid w:val="007E7011"/>
    <w:rsid w:val="007F2870"/>
    <w:rsid w:val="00800358"/>
    <w:rsid w:val="00810C02"/>
    <w:rsid w:val="00814EA8"/>
    <w:rsid w:val="008174DB"/>
    <w:rsid w:val="00861616"/>
    <w:rsid w:val="008A575A"/>
    <w:rsid w:val="008D7C36"/>
    <w:rsid w:val="008E2B2F"/>
    <w:rsid w:val="008E3EA1"/>
    <w:rsid w:val="009076F4"/>
    <w:rsid w:val="00921A59"/>
    <w:rsid w:val="00926B3F"/>
    <w:rsid w:val="00932E96"/>
    <w:rsid w:val="00934189"/>
    <w:rsid w:val="00951C47"/>
    <w:rsid w:val="009808C4"/>
    <w:rsid w:val="009942EC"/>
    <w:rsid w:val="0099516E"/>
    <w:rsid w:val="009A4116"/>
    <w:rsid w:val="009B3536"/>
    <w:rsid w:val="009B747C"/>
    <w:rsid w:val="009D44CD"/>
    <w:rsid w:val="009E27BB"/>
    <w:rsid w:val="009E7441"/>
    <w:rsid w:val="00A2502A"/>
    <w:rsid w:val="00A37569"/>
    <w:rsid w:val="00A446E6"/>
    <w:rsid w:val="00A54D90"/>
    <w:rsid w:val="00A73E66"/>
    <w:rsid w:val="00A8036D"/>
    <w:rsid w:val="00AA18ED"/>
    <w:rsid w:val="00AA659E"/>
    <w:rsid w:val="00AA7A82"/>
    <w:rsid w:val="00AD3F5F"/>
    <w:rsid w:val="00AF4906"/>
    <w:rsid w:val="00B27393"/>
    <w:rsid w:val="00B45195"/>
    <w:rsid w:val="00B66057"/>
    <w:rsid w:val="00B77860"/>
    <w:rsid w:val="00B93970"/>
    <w:rsid w:val="00BB0F08"/>
    <w:rsid w:val="00C052E3"/>
    <w:rsid w:val="00C1608A"/>
    <w:rsid w:val="00C260FD"/>
    <w:rsid w:val="00C26BD9"/>
    <w:rsid w:val="00C34C6B"/>
    <w:rsid w:val="00C54EEC"/>
    <w:rsid w:val="00C66D77"/>
    <w:rsid w:val="00C74354"/>
    <w:rsid w:val="00C915D2"/>
    <w:rsid w:val="00CC42E3"/>
    <w:rsid w:val="00CE094D"/>
    <w:rsid w:val="00CE5AE9"/>
    <w:rsid w:val="00CF3CAB"/>
    <w:rsid w:val="00D30672"/>
    <w:rsid w:val="00D334CA"/>
    <w:rsid w:val="00D55AD8"/>
    <w:rsid w:val="00D5722B"/>
    <w:rsid w:val="00D738BD"/>
    <w:rsid w:val="00D74FD6"/>
    <w:rsid w:val="00D94FB8"/>
    <w:rsid w:val="00D96A5C"/>
    <w:rsid w:val="00DA534E"/>
    <w:rsid w:val="00DC3BF2"/>
    <w:rsid w:val="00DF2AD2"/>
    <w:rsid w:val="00E140AC"/>
    <w:rsid w:val="00E30436"/>
    <w:rsid w:val="00E34BA3"/>
    <w:rsid w:val="00E658CF"/>
    <w:rsid w:val="00E668D6"/>
    <w:rsid w:val="00EB04D4"/>
    <w:rsid w:val="00EC44AA"/>
    <w:rsid w:val="00EE1CA5"/>
    <w:rsid w:val="00F41E6E"/>
    <w:rsid w:val="00F7217A"/>
    <w:rsid w:val="00FD22BE"/>
    <w:rsid w:val="00FE1B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C2ECE1"/>
  <w15:docId w15:val="{7962F109-EE67-4480-8DCA-05318EC2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Ttulo1">
    <w:name w:val="heading 1"/>
    <w:basedOn w:val="Normal1"/>
    <w:next w:val="Normal1"/>
    <w:rsid w:val="00B77860"/>
    <w:pPr>
      <w:keepNext/>
      <w:keepLines/>
      <w:spacing w:before="400" w:after="120"/>
      <w:outlineLvl w:val="0"/>
    </w:pPr>
    <w:rPr>
      <w:sz w:val="40"/>
      <w:szCs w:val="40"/>
    </w:rPr>
  </w:style>
  <w:style w:type="paragraph" w:styleId="Ttulo2">
    <w:name w:val="heading 2"/>
    <w:basedOn w:val="Normal1"/>
    <w:next w:val="Normal1"/>
    <w:rsid w:val="00B77860"/>
    <w:pPr>
      <w:keepNext/>
      <w:keepLines/>
      <w:spacing w:before="360" w:after="120"/>
      <w:outlineLvl w:val="1"/>
    </w:pPr>
    <w:rPr>
      <w:sz w:val="32"/>
      <w:szCs w:val="32"/>
    </w:rPr>
  </w:style>
  <w:style w:type="paragraph" w:styleId="Ttulo3">
    <w:name w:val="heading 3"/>
    <w:basedOn w:val="Normal1"/>
    <w:next w:val="Normal1"/>
    <w:rsid w:val="00B77860"/>
    <w:pPr>
      <w:keepNext/>
      <w:keepLines/>
      <w:spacing w:before="320" w:after="80"/>
      <w:outlineLvl w:val="2"/>
    </w:pPr>
    <w:rPr>
      <w:color w:val="434343"/>
      <w:sz w:val="28"/>
      <w:szCs w:val="28"/>
    </w:rPr>
  </w:style>
  <w:style w:type="paragraph" w:styleId="Ttulo4">
    <w:name w:val="heading 4"/>
    <w:basedOn w:val="Normal1"/>
    <w:next w:val="Normal1"/>
    <w:rsid w:val="00B77860"/>
    <w:pPr>
      <w:keepNext/>
      <w:keepLines/>
      <w:spacing w:before="280" w:after="80"/>
      <w:outlineLvl w:val="3"/>
    </w:pPr>
    <w:rPr>
      <w:color w:val="666666"/>
      <w:sz w:val="24"/>
      <w:szCs w:val="24"/>
    </w:rPr>
  </w:style>
  <w:style w:type="paragraph" w:styleId="Ttulo5">
    <w:name w:val="heading 5"/>
    <w:basedOn w:val="Normal1"/>
    <w:next w:val="Normal1"/>
    <w:rsid w:val="00B77860"/>
    <w:pPr>
      <w:keepNext/>
      <w:keepLines/>
      <w:spacing w:before="240" w:after="80"/>
      <w:outlineLvl w:val="4"/>
    </w:pPr>
    <w:rPr>
      <w:color w:val="666666"/>
    </w:rPr>
  </w:style>
  <w:style w:type="paragraph" w:styleId="Ttulo6">
    <w:name w:val="heading 6"/>
    <w:basedOn w:val="Normal1"/>
    <w:next w:val="Normal1"/>
    <w:rsid w:val="00B7786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B77860"/>
  </w:style>
  <w:style w:type="paragraph" w:styleId="Ttulo">
    <w:name w:val="Title"/>
    <w:basedOn w:val="Normal1"/>
    <w:next w:val="Normal1"/>
    <w:rsid w:val="00B77860"/>
    <w:pPr>
      <w:keepNext/>
      <w:keepLines/>
      <w:spacing w:after="60"/>
    </w:pPr>
    <w:rPr>
      <w:sz w:val="52"/>
      <w:szCs w:val="52"/>
    </w:rPr>
  </w:style>
  <w:style w:type="paragraph" w:styleId="Subttulo">
    <w:name w:val="Subtitle"/>
    <w:basedOn w:val="Normal1"/>
    <w:next w:val="Normal1"/>
    <w:rsid w:val="00B77860"/>
    <w:pPr>
      <w:keepNext/>
      <w:keepLines/>
      <w:spacing w:after="320"/>
    </w:pPr>
    <w:rPr>
      <w:color w:val="666666"/>
      <w:sz w:val="30"/>
      <w:szCs w:val="30"/>
    </w:rPr>
  </w:style>
  <w:style w:type="paragraph" w:styleId="Prrafodelista">
    <w:name w:val="List Paragraph"/>
    <w:basedOn w:val="Normal"/>
    <w:rsid w:val="00FD22BE"/>
    <w:pPr>
      <w:ind w:left="720"/>
    </w:pPr>
  </w:style>
  <w:style w:type="table" w:styleId="Tablaconcuadrcula">
    <w:name w:val="Table Grid"/>
    <w:basedOn w:val="Tabla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rsid w:val="007C7029"/>
    <w:rPr>
      <w:color w:val="0000FF" w:themeColor="hyperlink"/>
      <w:u w:val="single"/>
    </w:rPr>
  </w:style>
  <w:style w:type="character" w:styleId="Hipervnculovisitado">
    <w:name w:val="FollowedHyperlink"/>
    <w:basedOn w:val="Fuentedeprrafopredeter"/>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Nmerodelnea">
    <w:name w:val="line number"/>
    <w:basedOn w:val="Fuentedeprrafopredeter"/>
    <w:rsid w:val="00932E96"/>
  </w:style>
  <w:style w:type="character" w:styleId="Mencinsinresolver">
    <w:name w:val="Unresolved Mention"/>
    <w:basedOn w:val="Fuentedeprrafopredeter"/>
    <w:uiPriority w:val="99"/>
    <w:semiHidden/>
    <w:unhideWhenUsed/>
    <w:rsid w:val="009B747C"/>
    <w:rPr>
      <w:color w:val="605E5C"/>
      <w:shd w:val="clear" w:color="auto" w:fill="E1DFDD"/>
    </w:rPr>
  </w:style>
  <w:style w:type="character" w:customStyle="1" w:styleId="hwtze">
    <w:name w:val="hwtze"/>
    <w:basedOn w:val="Fuentedeprrafopredeter"/>
    <w:rsid w:val="009B747C"/>
  </w:style>
  <w:style w:type="character" w:customStyle="1" w:styleId="rynqvb">
    <w:name w:val="rynqvb"/>
    <w:basedOn w:val="Fuentedeprrafopredeter"/>
    <w:rsid w:val="009B747C"/>
  </w:style>
  <w:style w:type="character" w:styleId="Refdecomentario">
    <w:name w:val="annotation reference"/>
    <w:basedOn w:val="Fuentedeprrafopredeter"/>
    <w:rsid w:val="005129C5"/>
    <w:rPr>
      <w:sz w:val="16"/>
      <w:szCs w:val="16"/>
    </w:rPr>
  </w:style>
  <w:style w:type="paragraph" w:styleId="Textocomentario">
    <w:name w:val="annotation text"/>
    <w:basedOn w:val="Normal"/>
    <w:link w:val="TextocomentarioCar"/>
    <w:rsid w:val="005129C5"/>
    <w:pPr>
      <w:spacing w:line="240" w:lineRule="auto"/>
    </w:pPr>
    <w:rPr>
      <w:sz w:val="20"/>
      <w:szCs w:val="20"/>
    </w:rPr>
  </w:style>
  <w:style w:type="character" w:customStyle="1" w:styleId="TextocomentarioCar">
    <w:name w:val="Texto comentario Car"/>
    <w:basedOn w:val="Fuentedeprrafopredeter"/>
    <w:link w:val="Textocomentario"/>
    <w:rsid w:val="005129C5"/>
    <w:rPr>
      <w:sz w:val="20"/>
      <w:szCs w:val="20"/>
    </w:rPr>
  </w:style>
  <w:style w:type="paragraph" w:styleId="Asuntodelcomentario">
    <w:name w:val="annotation subject"/>
    <w:basedOn w:val="Textocomentario"/>
    <w:next w:val="Textocomentario"/>
    <w:link w:val="AsuntodelcomentarioCar"/>
    <w:rsid w:val="005129C5"/>
    <w:rPr>
      <w:b/>
      <w:bCs/>
    </w:rPr>
  </w:style>
  <w:style w:type="character" w:customStyle="1" w:styleId="AsuntodelcomentarioCar">
    <w:name w:val="Asunto del comentario Car"/>
    <w:basedOn w:val="TextocomentarioCar"/>
    <w:link w:val="Asuntodelcomentario"/>
    <w:rsid w:val="005129C5"/>
    <w:rPr>
      <w:b/>
      <w:bCs/>
      <w:sz w:val="20"/>
      <w:szCs w:val="20"/>
    </w:rPr>
  </w:style>
  <w:style w:type="paragraph" w:styleId="Revisin">
    <w:name w:val="Revision"/>
    <w:hidden/>
    <w:rsid w:val="00E668D6"/>
    <w:pPr>
      <w:spacing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1304">
      <w:bodyDiv w:val="1"/>
      <w:marLeft w:val="0"/>
      <w:marRight w:val="0"/>
      <w:marTop w:val="0"/>
      <w:marBottom w:val="0"/>
      <w:divBdr>
        <w:top w:val="none" w:sz="0" w:space="0" w:color="auto"/>
        <w:left w:val="none" w:sz="0" w:space="0" w:color="auto"/>
        <w:bottom w:val="none" w:sz="0" w:space="0" w:color="auto"/>
        <w:right w:val="none" w:sz="0" w:space="0" w:color="auto"/>
      </w:divBdr>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60412112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2890696">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 w:id="204775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1424738" TargetMode="External"/><Relationship Id="rId18" Type="http://schemas.openxmlformats.org/officeDocument/2006/relationships/hyperlink" Target="https://doi.org/10.2741/4657" TargetMode="External"/><Relationship Id="rId26" Type="http://schemas.openxmlformats.org/officeDocument/2006/relationships/hyperlink" Target="https://doi.org/10.1111/eci.14085" TargetMode="External"/><Relationship Id="rId39" Type="http://schemas.openxmlformats.org/officeDocument/2006/relationships/hyperlink" Target="https://journals.humankinetics.com/view/journals/japa/7/2/article-p162.xml" TargetMode="External"/><Relationship Id="rId21" Type="http://schemas.openxmlformats.org/officeDocument/2006/relationships/hyperlink" Target="https://doi.org/10.1172/JCI158451" TargetMode="External"/><Relationship Id="rId34" Type="http://schemas.openxmlformats.org/officeDocument/2006/relationships/hyperlink" Target="https://api.semanticscholar.org/CorpusID:220870368" TargetMode="External"/><Relationship Id="rId42" Type="http://schemas.openxmlformats.org/officeDocument/2006/relationships/hyperlink" Target="https://doi.org/10.1186/s12991-021-00375-x" TargetMode="External"/><Relationship Id="rId47" Type="http://schemas.openxmlformats.org/officeDocument/2006/relationships/hyperlink" Target="https://doi.org/10.24425/fmc.2022.141698" TargetMode="External"/><Relationship Id="rId50" Type="http://schemas.openxmlformats.org/officeDocument/2006/relationships/hyperlink" Target="https://doi.org/10.2147/CIA.S120876" TargetMode="External"/><Relationship Id="rId55" Type="http://schemas.openxmlformats.org/officeDocument/2006/relationships/hyperlink" Target="https://doi.org/10.1038/ijo.2009.189" TargetMode="External"/><Relationship Id="rId7" Type="http://schemas.openxmlformats.org/officeDocument/2006/relationships/hyperlink" Target="https://doi.org/10.1080/08959420.2019.1626205" TargetMode="External"/><Relationship Id="rId2" Type="http://schemas.openxmlformats.org/officeDocument/2006/relationships/numbering" Target="numbering.xml"/><Relationship Id="rId16" Type="http://schemas.openxmlformats.org/officeDocument/2006/relationships/hyperlink" Target="https://doi.org/10.2741/4657" TargetMode="External"/><Relationship Id="rId29" Type="http://schemas.openxmlformats.org/officeDocument/2006/relationships/hyperlink" Target="https://doi.org/10.1016/j.jad.2018.04.071" TargetMode="External"/><Relationship Id="rId11" Type="http://schemas.openxmlformats.org/officeDocument/2006/relationships/hyperlink" Target="https://doi.org/10.1038/s41392-023-01378-8" TargetMode="External"/><Relationship Id="rId24" Type="http://schemas.openxmlformats.org/officeDocument/2006/relationships/hyperlink" Target="https://doi.org/10.1161/CIR.0000000000000973" TargetMode="External"/><Relationship Id="rId32" Type="http://schemas.openxmlformats.org/officeDocument/2006/relationships/hyperlink" Target="https://www.mdpi.com/1660-4601/20/5/4456" TargetMode="External"/><Relationship Id="rId37" Type="http://schemas.openxmlformats.org/officeDocument/2006/relationships/hyperlink" Target="https://doi.org/10.1159/000513781" TargetMode="External"/><Relationship Id="rId40" Type="http://schemas.openxmlformats.org/officeDocument/2006/relationships/hyperlink" Target="https://doi.org/10.1002/gps.4582" TargetMode="External"/><Relationship Id="rId45" Type="http://schemas.openxmlformats.org/officeDocument/2006/relationships/hyperlink" Target="http://www.jstatsoft.org/v59/i05/" TargetMode="External"/><Relationship Id="rId53" Type="http://schemas.openxmlformats.org/officeDocument/2006/relationships/hyperlink" Target="https://doi.org/10.1371/journal.pone.0223058"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doi.org/10.1001/jamanetworkopen.2018.8341" TargetMode="External"/><Relationship Id="rId4" Type="http://schemas.openxmlformats.org/officeDocument/2006/relationships/settings" Target="settings.xml"/><Relationship Id="rId9" Type="http://schemas.openxmlformats.org/officeDocument/2006/relationships/hyperlink" Target="https://doi.org/10.1111/obr.13534" TargetMode="External"/><Relationship Id="rId14" Type="http://schemas.openxmlformats.org/officeDocument/2006/relationships/hyperlink" Target="https://www.ncbi.nlm.nih.gov/pmc/articles/PMC1424733" TargetMode="External"/><Relationship Id="rId22" Type="http://schemas.openxmlformats.org/officeDocument/2006/relationships/hyperlink" Target="https://doi.org/10.1016/j.mayocp.2020.07.033" TargetMode="External"/><Relationship Id="rId27" Type="http://schemas.openxmlformats.org/officeDocument/2006/relationships/hyperlink" Target="https://doi.org/10.1016/j.annepidem.2017.08.024" TargetMode="External"/><Relationship Id="rId30" Type="http://schemas.openxmlformats.org/officeDocument/2006/relationships/hyperlink" Target="https://doi.org/10.1038/s41398-023-02659-0" TargetMode="External"/><Relationship Id="rId35" Type="http://schemas.openxmlformats.org/officeDocument/2006/relationships/hyperlink" Target="https://doi.org/10.1007/s00421-009-1317-x" TargetMode="External"/><Relationship Id="rId43" Type="http://schemas.openxmlformats.org/officeDocument/2006/relationships/hyperlink" Target="https://doi.org/10.1037//0022-006x.56.6.893" TargetMode="External"/><Relationship Id="rId48" Type="http://schemas.openxmlformats.org/officeDocument/2006/relationships/hyperlink" Target="https://doi.org/10.1186/s12889-016-3678-5" TargetMode="External"/><Relationship Id="rId56" Type="http://schemas.openxmlformats.org/officeDocument/2006/relationships/hyperlink" Target="https://doi.org/10.1155/2018/7856823" TargetMode="External"/><Relationship Id="rId8" Type="http://schemas.openxmlformats.org/officeDocument/2006/relationships/hyperlink" Target="https://doi.org/10.1016/j.ecl.2022.10.001" TargetMode="External"/><Relationship Id="rId51" Type="http://schemas.openxmlformats.org/officeDocument/2006/relationships/hyperlink" Target="https://doi.org/10.1161/CIRCULATIONAHA.113.005361" TargetMode="External"/><Relationship Id="rId3" Type="http://schemas.openxmlformats.org/officeDocument/2006/relationships/styles" Target="styles.xml"/><Relationship Id="rId12" Type="http://schemas.openxmlformats.org/officeDocument/2006/relationships/hyperlink" Target="https://doi.org/10.1093/nutrit/nuaa011" TargetMode="External"/><Relationship Id="rId17" Type="http://schemas.openxmlformats.org/officeDocument/2006/relationships/hyperlink" Target="https://doi.org/10.2741/4657" TargetMode="External"/><Relationship Id="rId25" Type="http://schemas.openxmlformats.org/officeDocument/2006/relationships/hyperlink" Target="https://doi.org/10.1016/j.pcad.2005.11.003" TargetMode="External"/><Relationship Id="rId33" Type="http://schemas.openxmlformats.org/officeDocument/2006/relationships/hyperlink" Target="https://doi.org/10.1093/geronj/49.2.M85" TargetMode="External"/><Relationship Id="rId38" Type="http://schemas.openxmlformats.org/officeDocument/2006/relationships/hyperlink" Target="https://api.semanticscholar.org/CorpusID:29215863" TargetMode="External"/><Relationship Id="rId46" Type="http://schemas.openxmlformats.org/officeDocument/2006/relationships/hyperlink" Target="https://www.r-project.org/" TargetMode="External"/><Relationship Id="rId59" Type="http://schemas.openxmlformats.org/officeDocument/2006/relationships/theme" Target="theme/theme1.xml"/><Relationship Id="rId20" Type="http://schemas.openxmlformats.org/officeDocument/2006/relationships/hyperlink" Target="https://doi.org/10.1016/j.arr.2022.101778" TargetMode="External"/><Relationship Id="rId41" Type="http://schemas.openxmlformats.org/officeDocument/2006/relationships/hyperlink" Target="https://doi.org/10.1016/0022-3956(82)90033-4" TargetMode="External"/><Relationship Id="rId54" Type="http://schemas.openxmlformats.org/officeDocument/2006/relationships/hyperlink" Target="https://doi.org/10.3389/fcvm.2020.00022" TargetMode="External"/><Relationship Id="rId1" Type="http://schemas.openxmlformats.org/officeDocument/2006/relationships/customXml" Target="../customXml/item1.xml"/><Relationship Id="rId6" Type="http://schemas.openxmlformats.org/officeDocument/2006/relationships/hyperlink" Target="https://doi.org/10.1038/s41586-018-0457-8" TargetMode="External"/><Relationship Id="rId15" Type="http://schemas.openxmlformats.org/officeDocument/2006/relationships/hyperlink" Target="https://doi.org/10.1007/BF03340123" TargetMode="External"/><Relationship Id="rId23" Type="http://schemas.openxmlformats.org/officeDocument/2006/relationships/hyperlink" Target="https://doi.org/10.1016/S2213-8587(19)30084-1" TargetMode="External"/><Relationship Id="rId28" Type="http://schemas.openxmlformats.org/officeDocument/2006/relationships/hyperlink" Target="https://doi.org/10.2174/1573403X16999201231203854" TargetMode="External"/><Relationship Id="rId36" Type="http://schemas.openxmlformats.org/officeDocument/2006/relationships/hyperlink" Target="https://doi.org/10.1111/j.1469-8986.1997.tb02140.x" TargetMode="External"/><Relationship Id="rId49" Type="http://schemas.openxmlformats.org/officeDocument/2006/relationships/hyperlink" Target="https://doi.org/10.3389/fnut.2020.569904" TargetMode="External"/><Relationship Id="rId57" Type="http://schemas.openxmlformats.org/officeDocument/2006/relationships/fontTable" Target="fontTable.xml"/><Relationship Id="rId10" Type="http://schemas.openxmlformats.org/officeDocument/2006/relationships/hyperlink" Target="https://doi.org/10.1038/s41569-018-0064-2" TargetMode="External"/><Relationship Id="rId31" Type="http://schemas.openxmlformats.org/officeDocument/2006/relationships/hyperlink" Target="https://doi.org/10.1007/s11920-015-0595-8" TargetMode="External"/><Relationship Id="rId44" Type="http://schemas.openxmlformats.org/officeDocument/2006/relationships/hyperlink" Target="http://imai.princeton.edu/research/mediation.html" TargetMode="External"/><Relationship Id="rId52" Type="http://schemas.openxmlformats.org/officeDocument/2006/relationships/hyperlink" Target="https://doi.org/10.12688/f1000research.1247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0CE0A0-CDB2-4F25-B0DA-6BD83C246C4E}">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n-US&quot;"/>
    <we:property name="MENDELEY_CITATIONS_STYLE" value="{&quot;id&quot;:&quot;https://www.zotero.org/styles/peerj&quot;,&quot;title&quot;:&quot;PeerJ&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C0F4B-82E7-4208-8366-9A8ADC20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7963</Words>
  <Characters>43797</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n/a</Company>
  <LinksUpToDate>false</LinksUpToDate>
  <CharactersWithSpaces>51657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Mabe</dc:creator>
  <cp:lastModifiedBy>Microsoft Office User</cp:lastModifiedBy>
  <cp:revision>1</cp:revision>
  <dcterms:created xsi:type="dcterms:W3CDTF">2024-08-04T23:09:00Z</dcterms:created>
  <dcterms:modified xsi:type="dcterms:W3CDTF">2024-08-04T23:40:00Z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3016fd5c77ebf8cc8a921db252dfc7fc95a39f6f3e801752ec52d05428489c0c</vt:lpwstr>
  </property>
</Properties>
</file>